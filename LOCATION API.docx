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F40" w:rsidRDefault="00803036" w:rsidP="00803036">
      <w:pPr>
        <w:jc w:val="both"/>
        <w:rPr>
          <w:b/>
          <w:u w:val="none"/>
        </w:rPr>
      </w:pPr>
      <w:r w:rsidRPr="001979D2">
        <w:rPr>
          <w:b/>
          <w:u w:val="none"/>
        </w:rPr>
        <w:t xml:space="preserve">                                      </w:t>
      </w:r>
    </w:p>
    <w:p w:rsidR="00AE1F40" w:rsidRPr="00AE1F40" w:rsidRDefault="00AE1F40" w:rsidP="00AE1F40">
      <w:pPr>
        <w:pStyle w:val="Heading1"/>
        <w:spacing w:before="360" w:after="180" w:line="840" w:lineRule="atLeast"/>
        <w:rPr>
          <w:rFonts w:ascii="Times New Roman" w:hAnsi="Times New Roman" w:cs="Times New Roman"/>
          <w:bCs w:val="0"/>
          <w:color w:val="auto"/>
          <w:sz w:val="36"/>
          <w:u w:val="none"/>
        </w:rPr>
      </w:pPr>
      <w:r>
        <w:rPr>
          <w:rFonts w:ascii="Times New Roman" w:hAnsi="Times New Roman" w:cs="Times New Roman"/>
          <w:bCs w:val="0"/>
          <w:color w:val="auto"/>
          <w:sz w:val="36"/>
          <w:u w:val="none"/>
        </w:rPr>
        <w:t xml:space="preserve">            </w:t>
      </w:r>
      <w:r w:rsidRPr="00AE1F40">
        <w:rPr>
          <w:rFonts w:ascii="Times New Roman" w:hAnsi="Times New Roman" w:cs="Times New Roman"/>
          <w:bCs w:val="0"/>
          <w:color w:val="auto"/>
          <w:sz w:val="36"/>
          <w:u w:val="none"/>
        </w:rPr>
        <w:t>Making Your App Location-Aware</w:t>
      </w:r>
    </w:p>
    <w:p w:rsidR="00D153E9" w:rsidRDefault="00AE1F40" w:rsidP="00AE1F40">
      <w:pPr>
        <w:pStyle w:val="NormalWeb"/>
        <w:shd w:val="clear" w:color="auto" w:fill="FFFFFF"/>
        <w:spacing w:before="0" w:beforeAutospacing="0" w:after="180" w:afterAutospacing="0" w:line="360" w:lineRule="atLeast"/>
        <w:rPr>
          <w:sz w:val="28"/>
          <w:szCs w:val="28"/>
        </w:rPr>
      </w:pPr>
      <w:r w:rsidRPr="00EB7E44">
        <w:rPr>
          <w:sz w:val="28"/>
          <w:szCs w:val="28"/>
        </w:rPr>
        <w:t xml:space="preserve">One of the unique features of mobile applications is location awareness. Mobile users take their devices with them everywhere, and adding location awareness to your app offers users a more contextual experience. </w:t>
      </w:r>
    </w:p>
    <w:p w:rsidR="00AE1F40" w:rsidRPr="00EB7E44" w:rsidRDefault="00AE1F40" w:rsidP="00AE1F40">
      <w:pPr>
        <w:pStyle w:val="NormalWeb"/>
        <w:shd w:val="clear" w:color="auto" w:fill="FFFFFF"/>
        <w:spacing w:before="0" w:beforeAutospacing="0" w:after="180" w:afterAutospacing="0" w:line="360" w:lineRule="atLeast"/>
        <w:rPr>
          <w:sz w:val="28"/>
          <w:szCs w:val="28"/>
        </w:rPr>
      </w:pPr>
      <w:r w:rsidRPr="00EB7E44">
        <w:rPr>
          <w:sz w:val="28"/>
          <w:szCs w:val="28"/>
        </w:rPr>
        <w:t xml:space="preserve">The location APIs available in </w:t>
      </w:r>
      <w:r w:rsidR="000544A9">
        <w:rPr>
          <w:sz w:val="28"/>
          <w:szCs w:val="28"/>
        </w:rPr>
        <w:t xml:space="preserve">Android API and </w:t>
      </w:r>
      <w:r w:rsidRPr="00EB7E44">
        <w:rPr>
          <w:sz w:val="28"/>
          <w:szCs w:val="28"/>
        </w:rPr>
        <w:t xml:space="preserve">Google Play services </w:t>
      </w:r>
      <w:r w:rsidR="000544A9">
        <w:rPr>
          <w:sz w:val="28"/>
          <w:szCs w:val="28"/>
        </w:rPr>
        <w:t>that</w:t>
      </w:r>
      <w:r w:rsidR="00D153E9">
        <w:rPr>
          <w:sz w:val="28"/>
          <w:szCs w:val="28"/>
        </w:rPr>
        <w:t xml:space="preserve"> </w:t>
      </w:r>
      <w:r w:rsidRPr="00EB7E44">
        <w:rPr>
          <w:sz w:val="28"/>
          <w:szCs w:val="28"/>
        </w:rPr>
        <w:t xml:space="preserve">facilitate adding location awareness to your app with automated location tracking, </w:t>
      </w:r>
      <w:proofErr w:type="spellStart"/>
      <w:r w:rsidRPr="00EB7E44">
        <w:rPr>
          <w:sz w:val="28"/>
          <w:szCs w:val="28"/>
        </w:rPr>
        <w:t>geofencing</w:t>
      </w:r>
      <w:proofErr w:type="spellEnd"/>
      <w:r w:rsidRPr="00EB7E44">
        <w:rPr>
          <w:sz w:val="28"/>
          <w:szCs w:val="28"/>
        </w:rPr>
        <w:t>, and activity recognition.</w:t>
      </w:r>
    </w:p>
    <w:p w:rsidR="00AE1F40" w:rsidRPr="00EB7E44" w:rsidRDefault="00AE1F40" w:rsidP="00AE1F40">
      <w:pPr>
        <w:pStyle w:val="NormalWeb"/>
        <w:shd w:val="clear" w:color="auto" w:fill="FFFFFF"/>
        <w:spacing w:before="0" w:beforeAutospacing="0" w:after="180" w:afterAutospacing="0" w:line="360" w:lineRule="atLeast"/>
        <w:rPr>
          <w:sz w:val="28"/>
          <w:szCs w:val="28"/>
        </w:rPr>
      </w:pPr>
      <w:r w:rsidRPr="00EB7E44">
        <w:rPr>
          <w:sz w:val="28"/>
          <w:szCs w:val="28"/>
        </w:rPr>
        <w:t>The</w:t>
      </w:r>
      <w:r w:rsidRPr="00EB7E44">
        <w:rPr>
          <w:rStyle w:val="apple-converted-space"/>
          <w:sz w:val="28"/>
          <w:szCs w:val="28"/>
        </w:rPr>
        <w:t> </w:t>
      </w:r>
      <w:hyperlink r:id="rId6" w:history="1">
        <w:r w:rsidRPr="00EB7E44">
          <w:rPr>
            <w:rStyle w:val="Hyperlink"/>
            <w:color w:val="039BE5"/>
            <w:sz w:val="28"/>
            <w:szCs w:val="28"/>
          </w:rPr>
          <w:t>Google Play services location APIs</w:t>
        </w:r>
      </w:hyperlink>
      <w:r w:rsidRPr="00EB7E44">
        <w:rPr>
          <w:rStyle w:val="apple-converted-space"/>
          <w:sz w:val="28"/>
          <w:szCs w:val="28"/>
        </w:rPr>
        <w:t> </w:t>
      </w:r>
      <w:r w:rsidRPr="00EB7E44">
        <w:rPr>
          <w:sz w:val="28"/>
          <w:szCs w:val="28"/>
        </w:rPr>
        <w:t>are preferred over the Android framework location APIs (</w:t>
      </w:r>
      <w:proofErr w:type="spellStart"/>
      <w:r w:rsidR="00641B3B">
        <w:fldChar w:fldCharType="begin"/>
      </w:r>
      <w:r w:rsidR="00641B3B">
        <w:instrText xml:space="preserve"> HYPERLINK "http://developer.android.com/reference/android/location/package-summary.html" </w:instrText>
      </w:r>
      <w:r w:rsidR="00641B3B">
        <w:fldChar w:fldCharType="separate"/>
      </w:r>
      <w:r w:rsidRPr="00EB7E44">
        <w:rPr>
          <w:rStyle w:val="Hyperlink"/>
          <w:color w:val="039BE5"/>
          <w:sz w:val="28"/>
          <w:szCs w:val="28"/>
        </w:rPr>
        <w:t>android.location</w:t>
      </w:r>
      <w:proofErr w:type="spellEnd"/>
      <w:r w:rsidR="00641B3B">
        <w:rPr>
          <w:rStyle w:val="Hyperlink"/>
          <w:color w:val="039BE5"/>
          <w:sz w:val="28"/>
          <w:szCs w:val="28"/>
        </w:rPr>
        <w:fldChar w:fldCharType="end"/>
      </w:r>
      <w:r w:rsidRPr="00EB7E44">
        <w:rPr>
          <w:sz w:val="28"/>
          <w:szCs w:val="28"/>
        </w:rPr>
        <w:t>) as a way of adding location awareness to your app. If you are currently using the Android framework location APIs, you are strongly encouraged to switch to the Google Play services location APIs as soon as possible.</w:t>
      </w:r>
    </w:p>
    <w:p w:rsidR="00AE1F40" w:rsidRDefault="00AE1F40" w:rsidP="00803036">
      <w:pPr>
        <w:jc w:val="both"/>
        <w:rPr>
          <w:b/>
          <w:u w:val="none"/>
        </w:rPr>
      </w:pPr>
    </w:p>
    <w:p w:rsidR="00836B33" w:rsidRPr="006F1237" w:rsidRDefault="00AE1F40" w:rsidP="00803036">
      <w:pPr>
        <w:jc w:val="both"/>
        <w:rPr>
          <w:b/>
          <w:color w:val="000000" w:themeColor="text1"/>
          <w:sz w:val="32"/>
          <w:szCs w:val="28"/>
          <w:u w:val="none"/>
        </w:rPr>
      </w:pPr>
      <w:r>
        <w:rPr>
          <w:b/>
          <w:u w:val="none"/>
        </w:rPr>
        <w:t xml:space="preserve">  </w:t>
      </w:r>
      <w:r>
        <w:rPr>
          <w:b/>
          <w:u w:val="none"/>
        </w:rPr>
        <w:tab/>
      </w:r>
      <w:r>
        <w:rPr>
          <w:b/>
          <w:u w:val="none"/>
        </w:rPr>
        <w:tab/>
      </w:r>
      <w:r>
        <w:rPr>
          <w:b/>
          <w:u w:val="none"/>
        </w:rPr>
        <w:tab/>
      </w:r>
      <w:r w:rsidR="00803036" w:rsidRPr="001979D2">
        <w:rPr>
          <w:b/>
          <w:u w:val="none"/>
        </w:rPr>
        <w:t xml:space="preserve">        </w:t>
      </w:r>
      <w:r w:rsidR="001F592F">
        <w:rPr>
          <w:b/>
          <w:color w:val="000000" w:themeColor="text1"/>
          <w:sz w:val="32"/>
          <w:szCs w:val="28"/>
          <w:u w:val="none"/>
        </w:rPr>
        <w:t>ANDROID L</w:t>
      </w:r>
      <w:r w:rsidR="00803036" w:rsidRPr="006F1237">
        <w:rPr>
          <w:b/>
          <w:color w:val="000000" w:themeColor="text1"/>
          <w:sz w:val="32"/>
          <w:szCs w:val="28"/>
          <w:u w:val="none"/>
        </w:rPr>
        <w:t>OCATION API</w:t>
      </w:r>
    </w:p>
    <w:p w:rsidR="00803036" w:rsidRPr="006F1237" w:rsidRDefault="00306F86" w:rsidP="00803036">
      <w:pPr>
        <w:rPr>
          <w:sz w:val="28"/>
          <w:szCs w:val="28"/>
        </w:rPr>
      </w:pPr>
      <w:r w:rsidRPr="006F1237">
        <w:rPr>
          <w:sz w:val="28"/>
          <w:szCs w:val="28"/>
          <w:u w:val="none"/>
        </w:rPr>
        <w:t>Android.jar</w:t>
      </w:r>
      <w:r w:rsidR="00BF6CE6" w:rsidRPr="006F1237">
        <w:rPr>
          <w:sz w:val="28"/>
          <w:szCs w:val="28"/>
          <w:u w:val="none"/>
        </w:rPr>
        <w:t xml:space="preserve"> </w:t>
      </w:r>
      <w:r w:rsidRPr="006F1237">
        <w:rPr>
          <w:sz w:val="28"/>
          <w:szCs w:val="28"/>
          <w:u w:val="none"/>
        </w:rPr>
        <w:t xml:space="preserve">(framework) </w:t>
      </w:r>
      <w:r w:rsidR="007C5D24" w:rsidRPr="006F1237">
        <w:rPr>
          <w:sz w:val="28"/>
          <w:szCs w:val="28"/>
          <w:u w:val="none"/>
        </w:rPr>
        <w:t>h</w:t>
      </w:r>
      <w:r w:rsidRPr="006F1237">
        <w:rPr>
          <w:sz w:val="28"/>
          <w:szCs w:val="28"/>
          <w:u w:val="none"/>
        </w:rPr>
        <w:t>as L</w:t>
      </w:r>
      <w:r w:rsidR="00803036" w:rsidRPr="006F1237">
        <w:rPr>
          <w:sz w:val="28"/>
          <w:szCs w:val="28"/>
          <w:u w:val="none"/>
        </w:rPr>
        <w:t xml:space="preserve">ocation </w:t>
      </w:r>
      <w:proofErr w:type="gramStart"/>
      <w:r w:rsidR="00803036" w:rsidRPr="006F1237">
        <w:rPr>
          <w:sz w:val="28"/>
          <w:szCs w:val="28"/>
          <w:u w:val="none"/>
        </w:rPr>
        <w:t>API  in</w:t>
      </w:r>
      <w:proofErr w:type="gramEnd"/>
      <w:r w:rsidR="00803036" w:rsidRPr="006F1237">
        <w:rPr>
          <w:sz w:val="28"/>
          <w:szCs w:val="28"/>
          <w:u w:val="none"/>
        </w:rPr>
        <w:t xml:space="preserve"> the form of </w:t>
      </w:r>
      <w:proofErr w:type="spellStart"/>
      <w:r w:rsidR="007C5D24" w:rsidRPr="006F1237">
        <w:rPr>
          <w:sz w:val="28"/>
          <w:szCs w:val="28"/>
        </w:rPr>
        <w:t>Android.location</w:t>
      </w:r>
      <w:proofErr w:type="spellEnd"/>
      <w:r w:rsidR="007C5D24" w:rsidRPr="006F1237">
        <w:rPr>
          <w:sz w:val="28"/>
          <w:szCs w:val="28"/>
        </w:rPr>
        <w:t xml:space="preserve"> package .</w:t>
      </w:r>
    </w:p>
    <w:p w:rsidR="00803036" w:rsidRPr="006F1237" w:rsidRDefault="00803036" w:rsidP="00803036">
      <w:pPr>
        <w:rPr>
          <w:color w:val="0D0D0D" w:themeColor="text1" w:themeTint="F2"/>
          <w:sz w:val="28"/>
          <w:szCs w:val="28"/>
          <w:u w:val="none"/>
        </w:rPr>
      </w:pPr>
      <w:r w:rsidRPr="006F1237">
        <w:rPr>
          <w:color w:val="0D0D0D" w:themeColor="text1" w:themeTint="F2"/>
          <w:sz w:val="28"/>
          <w:szCs w:val="28"/>
          <w:u w:val="none"/>
        </w:rPr>
        <w:t>Location API contains some predefine</w:t>
      </w:r>
      <w:r w:rsidR="00165F62" w:rsidRPr="006F1237">
        <w:rPr>
          <w:color w:val="0D0D0D" w:themeColor="text1" w:themeTint="F2"/>
          <w:sz w:val="28"/>
          <w:szCs w:val="28"/>
          <w:u w:val="none"/>
        </w:rPr>
        <w:t>d</w:t>
      </w:r>
      <w:r w:rsidRPr="006F1237">
        <w:rPr>
          <w:color w:val="0D0D0D" w:themeColor="text1" w:themeTint="F2"/>
          <w:sz w:val="28"/>
          <w:szCs w:val="28"/>
          <w:u w:val="none"/>
        </w:rPr>
        <w:t xml:space="preserve"> class</w:t>
      </w:r>
      <w:r w:rsidR="00165F62" w:rsidRPr="006F1237">
        <w:rPr>
          <w:color w:val="0D0D0D" w:themeColor="text1" w:themeTint="F2"/>
          <w:sz w:val="28"/>
          <w:szCs w:val="28"/>
          <w:u w:val="none"/>
        </w:rPr>
        <w:t>es</w:t>
      </w:r>
      <w:r w:rsidR="007C5D24" w:rsidRPr="006F1237">
        <w:rPr>
          <w:color w:val="0D0D0D" w:themeColor="text1" w:themeTint="F2"/>
          <w:sz w:val="28"/>
          <w:szCs w:val="28"/>
          <w:u w:val="none"/>
        </w:rPr>
        <w:t xml:space="preserve">/interfaces and their respective </w:t>
      </w:r>
      <w:r w:rsidRPr="006F1237">
        <w:rPr>
          <w:color w:val="0D0D0D" w:themeColor="text1" w:themeTint="F2"/>
          <w:sz w:val="28"/>
          <w:szCs w:val="28"/>
          <w:u w:val="none"/>
        </w:rPr>
        <w:t>methods and</w:t>
      </w:r>
      <w:r w:rsidR="007C5D24" w:rsidRPr="006F1237">
        <w:rPr>
          <w:color w:val="0D0D0D" w:themeColor="text1" w:themeTint="F2"/>
          <w:sz w:val="28"/>
          <w:szCs w:val="28"/>
          <w:u w:val="none"/>
        </w:rPr>
        <w:t xml:space="preserve"> </w:t>
      </w:r>
      <w:r w:rsidR="003A1DEF">
        <w:rPr>
          <w:color w:val="0D0D0D" w:themeColor="text1" w:themeTint="F2"/>
          <w:sz w:val="28"/>
          <w:szCs w:val="28"/>
          <w:u w:val="none"/>
        </w:rPr>
        <w:t>member that provide</w:t>
      </w:r>
      <w:r w:rsidR="00165F62" w:rsidRPr="006F1237">
        <w:rPr>
          <w:color w:val="0D0D0D" w:themeColor="text1" w:themeTint="F2"/>
          <w:sz w:val="28"/>
          <w:szCs w:val="28"/>
          <w:u w:val="none"/>
        </w:rPr>
        <w:t xml:space="preserve"> </w:t>
      </w:r>
      <w:r w:rsidRPr="006F1237">
        <w:rPr>
          <w:color w:val="0D0D0D" w:themeColor="text1" w:themeTint="F2"/>
          <w:sz w:val="28"/>
          <w:szCs w:val="28"/>
          <w:u w:val="none"/>
        </w:rPr>
        <w:t xml:space="preserve">facilities to determine the </w:t>
      </w:r>
      <w:r w:rsidR="007C5D24" w:rsidRPr="006F1237">
        <w:rPr>
          <w:color w:val="0D0D0D" w:themeColor="text1" w:themeTint="F2"/>
          <w:sz w:val="28"/>
          <w:szCs w:val="28"/>
          <w:u w:val="none"/>
        </w:rPr>
        <w:t>current</w:t>
      </w:r>
      <w:r w:rsidRPr="006F1237">
        <w:rPr>
          <w:color w:val="0D0D0D" w:themeColor="text1" w:themeTint="F2"/>
          <w:sz w:val="28"/>
          <w:szCs w:val="28"/>
          <w:u w:val="none"/>
        </w:rPr>
        <w:t xml:space="preserve"> geo pos</w:t>
      </w:r>
      <w:r w:rsidR="007C5D24" w:rsidRPr="006F1237">
        <w:rPr>
          <w:color w:val="0D0D0D" w:themeColor="text1" w:themeTint="F2"/>
          <w:sz w:val="28"/>
          <w:szCs w:val="28"/>
          <w:u w:val="none"/>
        </w:rPr>
        <w:t>i</w:t>
      </w:r>
      <w:r w:rsidRPr="006F1237">
        <w:rPr>
          <w:color w:val="0D0D0D" w:themeColor="text1" w:themeTint="F2"/>
          <w:sz w:val="28"/>
          <w:szCs w:val="28"/>
          <w:u w:val="none"/>
        </w:rPr>
        <w:t>tion</w:t>
      </w:r>
      <w:r w:rsidR="007C5D24" w:rsidRPr="006F1237">
        <w:rPr>
          <w:color w:val="0D0D0D" w:themeColor="text1" w:themeTint="F2"/>
          <w:sz w:val="28"/>
          <w:szCs w:val="28"/>
          <w:u w:val="none"/>
        </w:rPr>
        <w:t xml:space="preserve"> of device</w:t>
      </w:r>
      <w:r w:rsidRPr="006F1237">
        <w:rPr>
          <w:color w:val="0D0D0D" w:themeColor="text1" w:themeTint="F2"/>
          <w:sz w:val="28"/>
          <w:szCs w:val="28"/>
          <w:u w:val="none"/>
        </w:rPr>
        <w:t>.</w:t>
      </w:r>
    </w:p>
    <w:p w:rsidR="00803036" w:rsidRPr="006F1237" w:rsidRDefault="00803036" w:rsidP="00803036">
      <w:pPr>
        <w:rPr>
          <w:color w:val="0D0D0D" w:themeColor="text1" w:themeTint="F2"/>
          <w:sz w:val="28"/>
          <w:szCs w:val="28"/>
          <w:u w:val="none"/>
        </w:rPr>
      </w:pPr>
      <w:r w:rsidRPr="006F1237">
        <w:rPr>
          <w:color w:val="0D0D0D" w:themeColor="text1" w:themeTint="F2"/>
          <w:sz w:val="28"/>
          <w:szCs w:val="28"/>
          <w:u w:val="none"/>
        </w:rPr>
        <w:t>NOTE</w:t>
      </w:r>
      <w:proofErr w:type="gramStart"/>
      <w:r w:rsidRPr="006F1237">
        <w:rPr>
          <w:color w:val="0D0D0D" w:themeColor="text1" w:themeTint="F2"/>
          <w:sz w:val="28"/>
          <w:szCs w:val="28"/>
          <w:u w:val="none"/>
        </w:rPr>
        <w:t>:-</w:t>
      </w:r>
      <w:proofErr w:type="gramEnd"/>
      <w:r w:rsidRPr="006F1237">
        <w:rPr>
          <w:color w:val="0D0D0D" w:themeColor="text1" w:themeTint="F2"/>
          <w:sz w:val="28"/>
          <w:szCs w:val="28"/>
          <w:u w:val="none"/>
        </w:rPr>
        <w:t xml:space="preserve"> Most Android device</w:t>
      </w:r>
      <w:r w:rsidR="009F4FB0">
        <w:rPr>
          <w:color w:val="0D0D0D" w:themeColor="text1" w:themeTint="F2"/>
          <w:sz w:val="28"/>
          <w:szCs w:val="28"/>
          <w:u w:val="none"/>
        </w:rPr>
        <w:t>s have</w:t>
      </w:r>
      <w:r w:rsidRPr="006F1237">
        <w:rPr>
          <w:color w:val="0D0D0D" w:themeColor="text1" w:themeTint="F2"/>
          <w:sz w:val="28"/>
          <w:szCs w:val="28"/>
          <w:u w:val="none"/>
        </w:rPr>
        <w:t xml:space="preserve"> sensor which allow to determine the current geo location</w:t>
      </w:r>
      <w:r w:rsidR="00BF6CE6" w:rsidRPr="006F1237">
        <w:rPr>
          <w:color w:val="0D0D0D" w:themeColor="text1" w:themeTint="F2"/>
          <w:sz w:val="28"/>
          <w:szCs w:val="28"/>
          <w:u w:val="none"/>
        </w:rPr>
        <w:t>.</w:t>
      </w:r>
    </w:p>
    <w:p w:rsidR="00803036" w:rsidRPr="006F1237" w:rsidRDefault="00803036" w:rsidP="00803036">
      <w:pPr>
        <w:pStyle w:val="ListParagraph"/>
        <w:numPr>
          <w:ilvl w:val="0"/>
          <w:numId w:val="3"/>
        </w:numPr>
        <w:rPr>
          <w:color w:val="E36C0A" w:themeColor="accent6" w:themeShade="BF"/>
          <w:sz w:val="28"/>
          <w:szCs w:val="28"/>
          <w:u w:val="none"/>
        </w:rPr>
      </w:pPr>
      <w:r w:rsidRPr="006F1237">
        <w:rPr>
          <w:color w:val="E36C0A" w:themeColor="accent6" w:themeShade="BF"/>
          <w:sz w:val="28"/>
          <w:szCs w:val="28"/>
          <w:u w:val="none"/>
        </w:rPr>
        <w:t>This can be done either via GPS</w:t>
      </w:r>
      <w:r w:rsidR="00BF6CE6" w:rsidRPr="006F1237">
        <w:rPr>
          <w:color w:val="E36C0A" w:themeColor="accent6" w:themeShade="BF"/>
          <w:sz w:val="28"/>
          <w:szCs w:val="28"/>
          <w:u w:val="none"/>
        </w:rPr>
        <w:t xml:space="preserve"> </w:t>
      </w:r>
      <w:r w:rsidRPr="006F1237">
        <w:rPr>
          <w:color w:val="E36C0A" w:themeColor="accent6" w:themeShade="BF"/>
          <w:sz w:val="28"/>
          <w:szCs w:val="28"/>
          <w:u w:val="none"/>
        </w:rPr>
        <w:t xml:space="preserve">(Global positioning System) or via cell tower n/w or via </w:t>
      </w:r>
      <w:proofErr w:type="spellStart"/>
      <w:r w:rsidRPr="006F1237">
        <w:rPr>
          <w:color w:val="E36C0A" w:themeColor="accent6" w:themeShade="BF"/>
          <w:sz w:val="28"/>
          <w:szCs w:val="28"/>
          <w:u w:val="none"/>
        </w:rPr>
        <w:t>wi</w:t>
      </w:r>
      <w:r w:rsidR="00C735EC">
        <w:rPr>
          <w:color w:val="E36C0A" w:themeColor="accent6" w:themeShade="BF"/>
          <w:sz w:val="28"/>
          <w:szCs w:val="28"/>
          <w:u w:val="none"/>
        </w:rPr>
        <w:t>-</w:t>
      </w:r>
      <w:r w:rsidRPr="006F1237">
        <w:rPr>
          <w:color w:val="E36C0A" w:themeColor="accent6" w:themeShade="BF"/>
          <w:sz w:val="28"/>
          <w:szCs w:val="28"/>
          <w:u w:val="none"/>
        </w:rPr>
        <w:t>fi</w:t>
      </w:r>
      <w:proofErr w:type="spellEnd"/>
      <w:r w:rsidRPr="006F1237">
        <w:rPr>
          <w:color w:val="E36C0A" w:themeColor="accent6" w:themeShade="BF"/>
          <w:sz w:val="28"/>
          <w:szCs w:val="28"/>
          <w:u w:val="none"/>
        </w:rPr>
        <w:t xml:space="preserve"> Networks.</w:t>
      </w:r>
    </w:p>
    <w:p w:rsidR="00BF6CE6" w:rsidRPr="006F1237" w:rsidRDefault="00BF6CE6" w:rsidP="00BF6CE6">
      <w:pPr>
        <w:pStyle w:val="ListParagraph"/>
        <w:numPr>
          <w:ilvl w:val="0"/>
          <w:numId w:val="3"/>
        </w:numPr>
        <w:rPr>
          <w:sz w:val="28"/>
          <w:szCs w:val="28"/>
        </w:rPr>
      </w:pPr>
      <w:r w:rsidRPr="006F1237">
        <w:rPr>
          <w:sz w:val="28"/>
          <w:szCs w:val="28"/>
          <w:u w:val="none"/>
        </w:rPr>
        <w:t>Android.jar (framework</w:t>
      </w:r>
      <w:proofErr w:type="gramStart"/>
      <w:r w:rsidRPr="006F1237">
        <w:rPr>
          <w:sz w:val="28"/>
          <w:szCs w:val="28"/>
          <w:u w:val="none"/>
        </w:rPr>
        <w:t>)  has</w:t>
      </w:r>
      <w:proofErr w:type="gramEnd"/>
      <w:r w:rsidRPr="006F1237">
        <w:rPr>
          <w:sz w:val="28"/>
          <w:szCs w:val="28"/>
          <w:u w:val="none"/>
        </w:rPr>
        <w:t xml:space="preserve"> Location API  in the form of </w:t>
      </w:r>
      <w:proofErr w:type="spellStart"/>
      <w:r w:rsidRPr="006F1237">
        <w:rPr>
          <w:sz w:val="28"/>
          <w:szCs w:val="28"/>
        </w:rPr>
        <w:t>Android.location</w:t>
      </w:r>
      <w:proofErr w:type="spellEnd"/>
      <w:r w:rsidRPr="006F1237">
        <w:rPr>
          <w:sz w:val="28"/>
          <w:szCs w:val="28"/>
        </w:rPr>
        <w:t xml:space="preserve"> package .</w:t>
      </w:r>
    </w:p>
    <w:p w:rsidR="00BF6CE6" w:rsidRPr="006F1237" w:rsidRDefault="00BF6CE6" w:rsidP="00BF6CE6">
      <w:pPr>
        <w:pStyle w:val="ListParagraph"/>
        <w:ind w:left="360"/>
        <w:rPr>
          <w:color w:val="E36C0A" w:themeColor="accent6" w:themeShade="BF"/>
          <w:sz w:val="28"/>
          <w:szCs w:val="28"/>
          <w:u w:val="none"/>
        </w:rPr>
      </w:pPr>
    </w:p>
    <w:p w:rsidR="003D2AE7" w:rsidRPr="006F1237" w:rsidRDefault="003D2AE7" w:rsidP="00BF6CE6">
      <w:pPr>
        <w:pStyle w:val="ListParagraph"/>
        <w:ind w:left="360"/>
        <w:rPr>
          <w:color w:val="E36C0A" w:themeColor="accent6" w:themeShade="BF"/>
          <w:sz w:val="28"/>
          <w:szCs w:val="28"/>
          <w:u w:val="none"/>
        </w:rPr>
      </w:pPr>
      <w:r w:rsidRPr="006F1237">
        <w:rPr>
          <w:color w:val="E36C0A" w:themeColor="accent6" w:themeShade="BF"/>
          <w:sz w:val="28"/>
          <w:szCs w:val="28"/>
          <w:u w:val="none"/>
        </w:rPr>
        <w:t xml:space="preserve">Example- </w:t>
      </w:r>
      <w:r w:rsidR="00471BBF" w:rsidRPr="006F1237">
        <w:rPr>
          <w:color w:val="E36C0A" w:themeColor="accent6" w:themeShade="BF"/>
          <w:sz w:val="28"/>
          <w:szCs w:val="28"/>
          <w:u w:val="none"/>
        </w:rPr>
        <w:t xml:space="preserve">Few </w:t>
      </w:r>
      <w:r w:rsidRPr="006F1237">
        <w:rPr>
          <w:color w:val="E36C0A" w:themeColor="accent6" w:themeShade="BF"/>
          <w:sz w:val="28"/>
          <w:szCs w:val="28"/>
          <w:u w:val="none"/>
        </w:rPr>
        <w:t>classes can be …</w:t>
      </w:r>
    </w:p>
    <w:tbl>
      <w:tblPr>
        <w:tblW w:w="14655" w:type="dxa"/>
        <w:shd w:val="clear" w:color="auto" w:fill="F7F7F7"/>
        <w:tblCellMar>
          <w:left w:w="0" w:type="dxa"/>
          <w:right w:w="0" w:type="dxa"/>
        </w:tblCellMar>
        <w:tblLook w:val="04A0" w:firstRow="1" w:lastRow="0" w:firstColumn="1" w:lastColumn="0" w:noHBand="0" w:noVBand="1"/>
      </w:tblPr>
      <w:tblGrid>
        <w:gridCol w:w="2351"/>
        <w:gridCol w:w="12304"/>
      </w:tblGrid>
      <w:tr w:rsidR="003D2AE7" w:rsidRPr="006F1237" w:rsidTr="00471BBF">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3D2AE7" w:rsidRPr="006F1237" w:rsidRDefault="00641B3B" w:rsidP="003D2AE7">
            <w:pPr>
              <w:spacing w:before="120" w:after="0" w:line="360" w:lineRule="atLeast"/>
              <w:rPr>
                <w:rFonts w:eastAsia="Times New Roman"/>
                <w:color w:val="auto"/>
                <w:sz w:val="28"/>
                <w:szCs w:val="28"/>
                <w:u w:val="none"/>
              </w:rPr>
            </w:pPr>
            <w:hyperlink r:id="rId7" w:history="1">
              <w:r w:rsidR="003D2AE7" w:rsidRPr="006F1237">
                <w:rPr>
                  <w:rFonts w:eastAsia="Times New Roman"/>
                  <w:color w:val="039BE5"/>
                  <w:sz w:val="28"/>
                  <w:szCs w:val="28"/>
                  <w:u w:val="none"/>
                </w:rPr>
                <w:t>Location</w:t>
              </w:r>
            </w:hyperlink>
          </w:p>
        </w:tc>
        <w:tc>
          <w:tcPr>
            <w:tcW w:w="4323"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3D2AE7" w:rsidRPr="006F1237" w:rsidRDefault="003D2AE7" w:rsidP="003D2AE7">
            <w:pPr>
              <w:spacing w:before="120" w:after="0" w:line="360" w:lineRule="atLeast"/>
              <w:rPr>
                <w:rFonts w:eastAsia="Times New Roman"/>
                <w:color w:val="auto"/>
                <w:sz w:val="28"/>
                <w:szCs w:val="28"/>
                <w:u w:val="none"/>
              </w:rPr>
            </w:pPr>
            <w:r w:rsidRPr="006F1237">
              <w:rPr>
                <w:rFonts w:eastAsia="Times New Roman"/>
                <w:color w:val="auto"/>
                <w:sz w:val="28"/>
                <w:szCs w:val="28"/>
                <w:u w:val="none"/>
              </w:rPr>
              <w:t>A data class representing a geographic location. </w:t>
            </w:r>
          </w:p>
        </w:tc>
      </w:tr>
      <w:tr w:rsidR="003D2AE7" w:rsidRPr="006F1237" w:rsidTr="00471BBF">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3D2AE7" w:rsidRPr="006F1237" w:rsidRDefault="00641B3B" w:rsidP="003D2AE7">
            <w:pPr>
              <w:spacing w:before="120" w:after="0" w:line="360" w:lineRule="atLeast"/>
              <w:rPr>
                <w:rFonts w:eastAsia="Times New Roman"/>
                <w:color w:val="auto"/>
                <w:sz w:val="28"/>
                <w:szCs w:val="28"/>
                <w:u w:val="none"/>
              </w:rPr>
            </w:pPr>
            <w:hyperlink r:id="rId8" w:history="1">
              <w:proofErr w:type="spellStart"/>
              <w:r w:rsidR="003D2AE7" w:rsidRPr="006F1237">
                <w:rPr>
                  <w:rFonts w:eastAsia="Times New Roman"/>
                  <w:color w:val="039BE5"/>
                  <w:sz w:val="28"/>
                  <w:szCs w:val="28"/>
                  <w:u w:val="none"/>
                </w:rPr>
                <w:t>LocationManager</w:t>
              </w:r>
              <w:proofErr w:type="spellEnd"/>
            </w:hyperlink>
          </w:p>
        </w:tc>
        <w:tc>
          <w:tcPr>
            <w:tcW w:w="4323"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3D2AE7" w:rsidRPr="006F1237" w:rsidRDefault="003D2AE7" w:rsidP="003D2AE7">
            <w:pPr>
              <w:spacing w:before="120" w:after="0" w:line="360" w:lineRule="atLeast"/>
              <w:rPr>
                <w:rFonts w:eastAsia="Times New Roman"/>
                <w:color w:val="auto"/>
                <w:sz w:val="28"/>
                <w:szCs w:val="28"/>
                <w:u w:val="none"/>
              </w:rPr>
            </w:pPr>
            <w:r w:rsidRPr="006F1237">
              <w:rPr>
                <w:rFonts w:eastAsia="Times New Roman"/>
                <w:color w:val="auto"/>
                <w:sz w:val="28"/>
                <w:szCs w:val="28"/>
                <w:u w:val="none"/>
              </w:rPr>
              <w:t>This class provides access to the system location services. </w:t>
            </w:r>
          </w:p>
        </w:tc>
      </w:tr>
      <w:tr w:rsidR="003D2AE7" w:rsidRPr="006F1237" w:rsidTr="00471BBF">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3D2AE7" w:rsidRPr="006F1237" w:rsidRDefault="00641B3B" w:rsidP="003D2AE7">
            <w:pPr>
              <w:spacing w:before="120" w:after="0" w:line="360" w:lineRule="atLeast"/>
              <w:rPr>
                <w:rFonts w:eastAsia="Times New Roman"/>
                <w:color w:val="auto"/>
                <w:sz w:val="28"/>
                <w:szCs w:val="28"/>
                <w:u w:val="none"/>
              </w:rPr>
            </w:pPr>
            <w:hyperlink r:id="rId9" w:history="1">
              <w:proofErr w:type="spellStart"/>
              <w:r w:rsidR="003D2AE7" w:rsidRPr="006F1237">
                <w:rPr>
                  <w:rFonts w:eastAsia="Times New Roman"/>
                  <w:color w:val="039BE5"/>
                  <w:sz w:val="28"/>
                  <w:szCs w:val="28"/>
                  <w:u w:val="none"/>
                </w:rPr>
                <w:t>LocationProvider</w:t>
              </w:r>
              <w:proofErr w:type="spellEnd"/>
            </w:hyperlink>
          </w:p>
        </w:tc>
        <w:tc>
          <w:tcPr>
            <w:tcW w:w="4323"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991CD9" w:rsidRPr="006F1237" w:rsidRDefault="003D2AE7" w:rsidP="003D2AE7">
            <w:pPr>
              <w:spacing w:before="120" w:after="0" w:line="360" w:lineRule="atLeast"/>
              <w:rPr>
                <w:rFonts w:eastAsia="Times New Roman"/>
                <w:color w:val="auto"/>
                <w:sz w:val="28"/>
                <w:szCs w:val="28"/>
                <w:u w:val="none"/>
              </w:rPr>
            </w:pPr>
            <w:r w:rsidRPr="006F1237">
              <w:rPr>
                <w:rFonts w:eastAsia="Times New Roman"/>
                <w:color w:val="auto"/>
                <w:sz w:val="28"/>
                <w:szCs w:val="28"/>
                <w:u w:val="none"/>
              </w:rPr>
              <w:t xml:space="preserve">An abstract superclass for </w:t>
            </w:r>
            <w:r w:rsidR="005168EE" w:rsidRPr="006F1237">
              <w:rPr>
                <w:rFonts w:eastAsia="Times New Roman"/>
                <w:color w:val="auto"/>
                <w:sz w:val="28"/>
                <w:szCs w:val="28"/>
                <w:u w:val="none"/>
              </w:rPr>
              <w:t xml:space="preserve">different </w:t>
            </w:r>
            <w:r w:rsidRPr="006F1237">
              <w:rPr>
                <w:rFonts w:eastAsia="Times New Roman"/>
                <w:color w:val="auto"/>
                <w:sz w:val="28"/>
                <w:szCs w:val="28"/>
                <w:u w:val="none"/>
              </w:rPr>
              <w:t>location providers. </w:t>
            </w:r>
          </w:p>
        </w:tc>
      </w:tr>
      <w:tr w:rsidR="00471BBF" w:rsidRPr="006F1237" w:rsidTr="00471BBF">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71BBF" w:rsidRPr="006F1237" w:rsidRDefault="00471BBF" w:rsidP="00471BBF">
            <w:pPr>
              <w:spacing w:before="120" w:after="0" w:line="360" w:lineRule="atLeast"/>
              <w:rPr>
                <w:rFonts w:eastAsia="Times New Roman"/>
                <w:color w:val="auto"/>
                <w:sz w:val="28"/>
                <w:szCs w:val="28"/>
                <w:u w:val="none"/>
              </w:rPr>
            </w:pPr>
            <w:r w:rsidRPr="006F1237">
              <w:rPr>
                <w:rFonts w:eastAsia="Times New Roman"/>
                <w:color w:val="auto"/>
                <w:sz w:val="28"/>
                <w:szCs w:val="28"/>
                <w:u w:val="none"/>
              </w:rPr>
              <w:t>Criteria</w:t>
            </w:r>
          </w:p>
        </w:tc>
        <w:tc>
          <w:tcPr>
            <w:tcW w:w="4323"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71BBF" w:rsidRPr="006F1237" w:rsidRDefault="00471BBF" w:rsidP="00471BBF">
            <w:pPr>
              <w:spacing w:before="120" w:after="0" w:line="360" w:lineRule="atLeast"/>
              <w:rPr>
                <w:rFonts w:eastAsia="Times New Roman"/>
                <w:color w:val="auto"/>
                <w:sz w:val="28"/>
                <w:szCs w:val="28"/>
                <w:u w:val="none"/>
              </w:rPr>
            </w:pPr>
            <w:r w:rsidRPr="006F1237">
              <w:rPr>
                <w:rFonts w:eastAsia="Times New Roman"/>
                <w:color w:val="auto"/>
                <w:sz w:val="28"/>
                <w:szCs w:val="28"/>
                <w:u w:val="none"/>
              </w:rPr>
              <w:t>A class indicating the application criteria for selecting a location provider. </w:t>
            </w:r>
          </w:p>
        </w:tc>
      </w:tr>
    </w:tbl>
    <w:p w:rsidR="003D2AE7" w:rsidRPr="006F1237" w:rsidRDefault="003D2AE7" w:rsidP="00BF6CE6">
      <w:pPr>
        <w:pStyle w:val="ListParagraph"/>
        <w:ind w:left="360"/>
        <w:rPr>
          <w:b/>
          <w:color w:val="E36C0A" w:themeColor="accent6" w:themeShade="BF"/>
          <w:sz w:val="28"/>
          <w:szCs w:val="28"/>
          <w:u w:val="none"/>
        </w:rPr>
      </w:pPr>
    </w:p>
    <w:p w:rsidR="00471BBF" w:rsidRPr="006F1237" w:rsidRDefault="00471BBF" w:rsidP="00BF6CE6">
      <w:pPr>
        <w:pStyle w:val="ListParagraph"/>
        <w:ind w:left="360"/>
        <w:rPr>
          <w:b/>
          <w:color w:val="E36C0A" w:themeColor="accent6" w:themeShade="BF"/>
          <w:sz w:val="28"/>
          <w:szCs w:val="28"/>
          <w:u w:val="none"/>
        </w:rPr>
      </w:pPr>
      <w:r w:rsidRPr="006F1237">
        <w:rPr>
          <w:b/>
          <w:color w:val="E36C0A" w:themeColor="accent6" w:themeShade="BF"/>
          <w:sz w:val="28"/>
          <w:szCs w:val="28"/>
          <w:u w:val="none"/>
        </w:rPr>
        <w:t>Interface can be ….</w:t>
      </w:r>
    </w:p>
    <w:tbl>
      <w:tblPr>
        <w:tblW w:w="14655" w:type="dxa"/>
        <w:shd w:val="clear" w:color="auto" w:fill="F7F7F7"/>
        <w:tblLayout w:type="fixed"/>
        <w:tblCellMar>
          <w:left w:w="0" w:type="dxa"/>
          <w:right w:w="0" w:type="dxa"/>
        </w:tblCellMar>
        <w:tblLook w:val="04A0" w:firstRow="1" w:lastRow="0" w:firstColumn="1" w:lastColumn="0" w:noHBand="0" w:noVBand="1"/>
      </w:tblPr>
      <w:tblGrid>
        <w:gridCol w:w="2160"/>
        <w:gridCol w:w="12495"/>
      </w:tblGrid>
      <w:tr w:rsidR="00471BBF" w:rsidRPr="006F1237" w:rsidTr="00A6668B">
        <w:tc>
          <w:tcPr>
            <w:tcW w:w="2160"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71BBF" w:rsidRPr="006F1237" w:rsidRDefault="00641B3B" w:rsidP="00471BBF">
            <w:pPr>
              <w:spacing w:before="120" w:after="0" w:line="360" w:lineRule="atLeast"/>
              <w:rPr>
                <w:rFonts w:eastAsia="Times New Roman"/>
                <w:color w:val="auto"/>
                <w:sz w:val="28"/>
                <w:szCs w:val="28"/>
                <w:u w:val="none"/>
              </w:rPr>
            </w:pPr>
            <w:hyperlink r:id="rId10" w:history="1">
              <w:proofErr w:type="spellStart"/>
              <w:r w:rsidR="00471BBF" w:rsidRPr="006F1237">
                <w:rPr>
                  <w:rFonts w:eastAsia="Times New Roman"/>
                  <w:color w:val="039BE5"/>
                  <w:sz w:val="28"/>
                  <w:szCs w:val="28"/>
                  <w:u w:val="none"/>
                </w:rPr>
                <w:t>LocationListener</w:t>
              </w:r>
              <w:proofErr w:type="spellEnd"/>
            </w:hyperlink>
          </w:p>
        </w:tc>
        <w:tc>
          <w:tcPr>
            <w:tcW w:w="1249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6668B" w:rsidRDefault="00471BBF" w:rsidP="00471BBF">
            <w:pPr>
              <w:spacing w:before="120" w:after="0" w:line="360" w:lineRule="atLeast"/>
              <w:rPr>
                <w:rFonts w:eastAsia="Times New Roman"/>
                <w:color w:val="auto"/>
                <w:sz w:val="28"/>
                <w:szCs w:val="28"/>
                <w:u w:val="none"/>
              </w:rPr>
            </w:pPr>
            <w:r w:rsidRPr="006F1237">
              <w:rPr>
                <w:rFonts w:eastAsia="Times New Roman"/>
                <w:color w:val="auto"/>
                <w:sz w:val="28"/>
                <w:szCs w:val="28"/>
                <w:u w:val="none"/>
              </w:rPr>
              <w:t xml:space="preserve">Used for receiving notifications from the </w:t>
            </w:r>
            <w:proofErr w:type="spellStart"/>
            <w:r w:rsidRPr="006F1237">
              <w:rPr>
                <w:rFonts w:eastAsia="Times New Roman"/>
                <w:color w:val="auto"/>
                <w:sz w:val="28"/>
                <w:szCs w:val="28"/>
                <w:u w:val="none"/>
              </w:rPr>
              <w:t>LocationManager</w:t>
            </w:r>
            <w:proofErr w:type="spellEnd"/>
            <w:r w:rsidRPr="006F1237">
              <w:rPr>
                <w:rFonts w:eastAsia="Times New Roman"/>
                <w:color w:val="auto"/>
                <w:sz w:val="28"/>
                <w:szCs w:val="28"/>
                <w:u w:val="none"/>
              </w:rPr>
              <w:t xml:space="preserve"> when the</w:t>
            </w:r>
          </w:p>
          <w:p w:rsidR="00471BBF" w:rsidRPr="006F1237" w:rsidRDefault="00471BBF" w:rsidP="00471BBF">
            <w:pPr>
              <w:spacing w:before="120" w:after="0" w:line="360" w:lineRule="atLeast"/>
              <w:rPr>
                <w:rFonts w:eastAsia="Times New Roman"/>
                <w:color w:val="auto"/>
                <w:sz w:val="28"/>
                <w:szCs w:val="28"/>
                <w:u w:val="none"/>
              </w:rPr>
            </w:pPr>
            <w:r w:rsidRPr="006F1237">
              <w:rPr>
                <w:rFonts w:eastAsia="Times New Roman"/>
                <w:color w:val="auto"/>
                <w:sz w:val="28"/>
                <w:szCs w:val="28"/>
                <w:u w:val="none"/>
              </w:rPr>
              <w:t xml:space="preserve"> </w:t>
            </w:r>
            <w:proofErr w:type="gramStart"/>
            <w:r w:rsidRPr="006F1237">
              <w:rPr>
                <w:rFonts w:eastAsia="Times New Roman"/>
                <w:color w:val="auto"/>
                <w:sz w:val="28"/>
                <w:szCs w:val="28"/>
                <w:u w:val="none"/>
              </w:rPr>
              <w:t>location</w:t>
            </w:r>
            <w:proofErr w:type="gramEnd"/>
            <w:r w:rsidRPr="006F1237">
              <w:rPr>
                <w:rFonts w:eastAsia="Times New Roman"/>
                <w:color w:val="auto"/>
                <w:sz w:val="28"/>
                <w:szCs w:val="28"/>
                <w:u w:val="none"/>
              </w:rPr>
              <w:t xml:space="preserve"> has changed. </w:t>
            </w:r>
          </w:p>
        </w:tc>
      </w:tr>
    </w:tbl>
    <w:p w:rsidR="00471BBF" w:rsidRPr="006F1237" w:rsidRDefault="00471BBF" w:rsidP="00BF6CE6">
      <w:pPr>
        <w:pStyle w:val="ListParagraph"/>
        <w:ind w:left="360"/>
        <w:rPr>
          <w:b/>
          <w:color w:val="E36C0A" w:themeColor="accent6" w:themeShade="BF"/>
          <w:sz w:val="28"/>
          <w:szCs w:val="28"/>
          <w:u w:val="none"/>
        </w:rPr>
      </w:pPr>
    </w:p>
    <w:p w:rsidR="00D05483" w:rsidRDefault="00D05483" w:rsidP="00803036">
      <w:pPr>
        <w:rPr>
          <w:b/>
          <w:color w:val="0D0D0D" w:themeColor="text1" w:themeTint="F2"/>
          <w:sz w:val="28"/>
          <w:szCs w:val="28"/>
          <w:u w:val="none"/>
        </w:rPr>
      </w:pPr>
    </w:p>
    <w:p w:rsidR="00D05483" w:rsidRDefault="00D05483" w:rsidP="00803036">
      <w:pPr>
        <w:rPr>
          <w:b/>
          <w:color w:val="0D0D0D" w:themeColor="text1" w:themeTint="F2"/>
          <w:sz w:val="28"/>
          <w:szCs w:val="28"/>
          <w:u w:val="none"/>
        </w:rPr>
      </w:pPr>
    </w:p>
    <w:p w:rsidR="00D05483" w:rsidRDefault="00D05483" w:rsidP="00803036">
      <w:pPr>
        <w:rPr>
          <w:b/>
          <w:color w:val="0D0D0D" w:themeColor="text1" w:themeTint="F2"/>
          <w:sz w:val="28"/>
          <w:szCs w:val="28"/>
          <w:u w:val="none"/>
        </w:rPr>
      </w:pPr>
    </w:p>
    <w:p w:rsidR="00BF6CE6" w:rsidRPr="006F1237" w:rsidRDefault="00803036" w:rsidP="00803036">
      <w:pPr>
        <w:rPr>
          <w:color w:val="0D0D0D" w:themeColor="text1" w:themeTint="F2"/>
          <w:sz w:val="28"/>
          <w:szCs w:val="28"/>
          <w:u w:val="none"/>
        </w:rPr>
      </w:pPr>
      <w:proofErr w:type="spellStart"/>
      <w:r w:rsidRPr="006F1237">
        <w:rPr>
          <w:b/>
          <w:color w:val="0D0D0D" w:themeColor="text1" w:themeTint="F2"/>
          <w:sz w:val="28"/>
          <w:szCs w:val="28"/>
          <w:u w:val="none"/>
        </w:rPr>
        <w:t>LocationManager</w:t>
      </w:r>
      <w:proofErr w:type="spellEnd"/>
      <w:r w:rsidRPr="006F1237">
        <w:rPr>
          <w:b/>
          <w:color w:val="0D0D0D" w:themeColor="text1" w:themeTint="F2"/>
          <w:sz w:val="28"/>
          <w:szCs w:val="28"/>
          <w:u w:val="none"/>
        </w:rPr>
        <w:t xml:space="preserve"> Class:</w:t>
      </w:r>
      <w:r w:rsidRPr="006F1237">
        <w:rPr>
          <w:color w:val="0D0D0D" w:themeColor="text1" w:themeTint="F2"/>
          <w:sz w:val="28"/>
          <w:szCs w:val="28"/>
          <w:u w:val="none"/>
        </w:rPr>
        <w:t>-</w:t>
      </w:r>
    </w:p>
    <w:p w:rsidR="002A6ADF" w:rsidRPr="006F1237" w:rsidRDefault="00803036" w:rsidP="002A6ADF">
      <w:pPr>
        <w:pStyle w:val="NormalWeb"/>
        <w:shd w:val="clear" w:color="auto" w:fill="FFFFFF"/>
        <w:spacing w:line="300" w:lineRule="atLeast"/>
        <w:ind w:left="150" w:right="150"/>
        <w:rPr>
          <w:color w:val="000000"/>
          <w:sz w:val="28"/>
          <w:szCs w:val="28"/>
        </w:rPr>
      </w:pPr>
      <w:r w:rsidRPr="006F1237">
        <w:rPr>
          <w:color w:val="0D0D0D" w:themeColor="text1" w:themeTint="F2"/>
          <w:sz w:val="28"/>
          <w:szCs w:val="28"/>
        </w:rPr>
        <w:t xml:space="preserve"> An object of this cla</w:t>
      </w:r>
      <w:r w:rsidR="002A6ADF" w:rsidRPr="006F1237">
        <w:rPr>
          <w:color w:val="0D0D0D" w:themeColor="text1" w:themeTint="F2"/>
          <w:sz w:val="28"/>
          <w:szCs w:val="28"/>
        </w:rPr>
        <w:t>ss provide access</w:t>
      </w:r>
      <w:r w:rsidR="002A6ADF" w:rsidRPr="006F1237">
        <w:rPr>
          <w:color w:val="000000"/>
          <w:sz w:val="28"/>
          <w:szCs w:val="28"/>
        </w:rPr>
        <w:t xml:space="preserve"> t</w:t>
      </w:r>
      <w:r w:rsidR="00CE48B7" w:rsidRPr="006F1237">
        <w:rPr>
          <w:color w:val="000000"/>
          <w:sz w:val="28"/>
          <w:szCs w:val="28"/>
        </w:rPr>
        <w:t xml:space="preserve">o the Android location service and </w:t>
      </w:r>
      <w:r w:rsidR="002A6ADF" w:rsidRPr="006F1237">
        <w:rPr>
          <w:color w:val="000000"/>
          <w:sz w:val="28"/>
          <w:szCs w:val="28"/>
        </w:rPr>
        <w:t>This services allows to access location providers, to register location update listeners and proximity alerts and more.</w:t>
      </w:r>
    </w:p>
    <w:p w:rsidR="00C73810" w:rsidRPr="006F1237" w:rsidRDefault="00C73810" w:rsidP="00C73810">
      <w:pPr>
        <w:pStyle w:val="NormalWeb"/>
        <w:shd w:val="clear" w:color="auto" w:fill="FFFFFF"/>
        <w:spacing w:line="300" w:lineRule="atLeast"/>
        <w:ind w:left="150" w:right="150"/>
        <w:rPr>
          <w:color w:val="0D0D0D" w:themeColor="text1" w:themeTint="F2"/>
          <w:sz w:val="28"/>
          <w:szCs w:val="28"/>
        </w:rPr>
      </w:pPr>
      <w:r w:rsidRPr="006F1237">
        <w:rPr>
          <w:b/>
          <w:color w:val="0D0D0D" w:themeColor="text1" w:themeTint="F2"/>
          <w:sz w:val="28"/>
          <w:szCs w:val="28"/>
        </w:rPr>
        <w:t>Location</w:t>
      </w:r>
      <w:r w:rsidRPr="006F1237">
        <w:rPr>
          <w:color w:val="0D0D0D" w:themeColor="text1" w:themeTint="F2"/>
          <w:sz w:val="28"/>
          <w:szCs w:val="28"/>
        </w:rPr>
        <w:t xml:space="preserve"> Class</w:t>
      </w:r>
      <w:proofErr w:type="gramStart"/>
      <w:r w:rsidRPr="006F1237">
        <w:rPr>
          <w:color w:val="0D0D0D" w:themeColor="text1" w:themeTint="F2"/>
          <w:sz w:val="28"/>
          <w:szCs w:val="28"/>
        </w:rPr>
        <w:t>:-</w:t>
      </w:r>
      <w:proofErr w:type="gramEnd"/>
      <w:r w:rsidRPr="006F1237">
        <w:rPr>
          <w:color w:val="0D0D0D" w:themeColor="text1" w:themeTint="F2"/>
          <w:sz w:val="28"/>
          <w:szCs w:val="28"/>
        </w:rPr>
        <w:t xml:space="preserve"> An Object of this class stores Geographical  co-ordinates (Latitude and Longitude).</w:t>
      </w:r>
    </w:p>
    <w:p w:rsidR="00CE48B7" w:rsidRPr="006F1237" w:rsidRDefault="00803036" w:rsidP="00803036">
      <w:pPr>
        <w:rPr>
          <w:color w:val="0D0D0D" w:themeColor="text1" w:themeTint="F2"/>
          <w:sz w:val="28"/>
          <w:szCs w:val="28"/>
          <w:u w:val="none"/>
        </w:rPr>
      </w:pPr>
      <w:r w:rsidRPr="006F1237">
        <w:rPr>
          <w:b/>
          <w:color w:val="0D0D0D" w:themeColor="text1" w:themeTint="F2"/>
          <w:sz w:val="28"/>
          <w:szCs w:val="28"/>
          <w:u w:val="none"/>
        </w:rPr>
        <w:t>Location Provider</w:t>
      </w:r>
      <w:r w:rsidR="003D2AE7" w:rsidRPr="006F1237">
        <w:rPr>
          <w:b/>
          <w:color w:val="0D0D0D" w:themeColor="text1" w:themeTint="F2"/>
          <w:sz w:val="28"/>
          <w:szCs w:val="28"/>
          <w:u w:val="none"/>
        </w:rPr>
        <w:t xml:space="preserve"> class</w:t>
      </w:r>
      <w:r w:rsidRPr="006F1237">
        <w:rPr>
          <w:color w:val="0D0D0D" w:themeColor="text1" w:themeTint="F2"/>
          <w:sz w:val="28"/>
          <w:szCs w:val="28"/>
          <w:u w:val="none"/>
        </w:rPr>
        <w:t xml:space="preserve">: </w:t>
      </w:r>
    </w:p>
    <w:p w:rsidR="00803036" w:rsidRPr="006F1237" w:rsidRDefault="00803036" w:rsidP="00803036">
      <w:pPr>
        <w:rPr>
          <w:color w:val="0D0D0D" w:themeColor="text1" w:themeTint="F2"/>
          <w:sz w:val="28"/>
          <w:szCs w:val="28"/>
          <w:u w:val="none"/>
        </w:rPr>
      </w:pPr>
      <w:r w:rsidRPr="006F1237">
        <w:rPr>
          <w:color w:val="0D0D0D" w:themeColor="text1" w:themeTint="F2"/>
          <w:sz w:val="28"/>
          <w:szCs w:val="28"/>
          <w:u w:val="none"/>
        </w:rPr>
        <w:t xml:space="preserve">Location Provider Class is the super class of different Location </w:t>
      </w:r>
      <w:proofErr w:type="gramStart"/>
      <w:r w:rsidRPr="006F1237">
        <w:rPr>
          <w:color w:val="0D0D0D" w:themeColor="text1" w:themeTint="F2"/>
          <w:sz w:val="28"/>
          <w:szCs w:val="28"/>
          <w:u w:val="none"/>
        </w:rPr>
        <w:t>Provider(</w:t>
      </w:r>
      <w:proofErr w:type="gramEnd"/>
      <w:r w:rsidRPr="006F1237">
        <w:rPr>
          <w:color w:val="0D0D0D" w:themeColor="text1" w:themeTint="F2"/>
          <w:sz w:val="28"/>
          <w:szCs w:val="28"/>
          <w:u w:val="none"/>
        </w:rPr>
        <w:t>Class</w:t>
      </w:r>
      <w:r w:rsidR="00C73810" w:rsidRPr="006F1237">
        <w:rPr>
          <w:color w:val="0D0D0D" w:themeColor="text1" w:themeTint="F2"/>
          <w:sz w:val="28"/>
          <w:szCs w:val="28"/>
          <w:u w:val="none"/>
        </w:rPr>
        <w:t>es</w:t>
      </w:r>
      <w:r w:rsidRPr="006F1237">
        <w:rPr>
          <w:color w:val="0D0D0D" w:themeColor="text1" w:themeTint="F2"/>
          <w:sz w:val="28"/>
          <w:szCs w:val="28"/>
          <w:u w:val="none"/>
        </w:rPr>
        <w:t xml:space="preserve">) which deliver the information about the current location. </w:t>
      </w:r>
    </w:p>
    <w:p w:rsidR="00803036" w:rsidRPr="006F1237" w:rsidRDefault="00C73810" w:rsidP="00803036">
      <w:pPr>
        <w:rPr>
          <w:color w:val="0D0D0D" w:themeColor="text1" w:themeTint="F2"/>
          <w:sz w:val="28"/>
          <w:szCs w:val="28"/>
          <w:u w:val="none"/>
        </w:rPr>
      </w:pPr>
      <w:r w:rsidRPr="006F1237">
        <w:rPr>
          <w:color w:val="0D0D0D" w:themeColor="text1" w:themeTint="F2"/>
          <w:sz w:val="28"/>
          <w:szCs w:val="28"/>
          <w:u w:val="none"/>
        </w:rPr>
        <w:t xml:space="preserve">This information stores </w:t>
      </w:r>
      <w:r w:rsidR="00803036" w:rsidRPr="006F1237">
        <w:rPr>
          <w:color w:val="0D0D0D" w:themeColor="text1" w:themeTint="F2"/>
          <w:sz w:val="28"/>
          <w:szCs w:val="28"/>
          <w:u w:val="none"/>
        </w:rPr>
        <w:t>in the object of “</w:t>
      </w:r>
      <w:r w:rsidR="00803036" w:rsidRPr="006F1237">
        <w:rPr>
          <w:b/>
          <w:color w:val="0D0D0D" w:themeColor="text1" w:themeTint="F2"/>
          <w:sz w:val="28"/>
          <w:szCs w:val="28"/>
          <w:u w:val="none"/>
        </w:rPr>
        <w:t>Location</w:t>
      </w:r>
      <w:r w:rsidR="00803036" w:rsidRPr="006F1237">
        <w:rPr>
          <w:color w:val="0D0D0D" w:themeColor="text1" w:themeTint="F2"/>
          <w:sz w:val="28"/>
          <w:szCs w:val="28"/>
          <w:u w:val="none"/>
        </w:rPr>
        <w:t>” Class.</w:t>
      </w:r>
    </w:p>
    <w:p w:rsidR="00803036" w:rsidRPr="006F1237" w:rsidRDefault="00803036" w:rsidP="00803036">
      <w:pPr>
        <w:rPr>
          <w:color w:val="0D0D0D" w:themeColor="text1" w:themeTint="F2"/>
          <w:sz w:val="28"/>
          <w:szCs w:val="28"/>
          <w:u w:val="none"/>
        </w:rPr>
      </w:pPr>
      <w:r w:rsidRPr="006F1237">
        <w:rPr>
          <w:color w:val="0D0D0D" w:themeColor="text1" w:themeTint="F2"/>
          <w:sz w:val="28"/>
          <w:szCs w:val="28"/>
          <w:u w:val="none"/>
        </w:rPr>
        <w:t>The Android device might have one or several location provider available and we can select accordingly to our need.</w:t>
      </w:r>
    </w:p>
    <w:p w:rsidR="00803036" w:rsidRPr="006F1237" w:rsidRDefault="00803036" w:rsidP="00803036">
      <w:pPr>
        <w:pStyle w:val="ListParagraph"/>
        <w:numPr>
          <w:ilvl w:val="0"/>
          <w:numId w:val="3"/>
        </w:numPr>
        <w:rPr>
          <w:color w:val="4F6228" w:themeColor="accent3" w:themeShade="80"/>
          <w:sz w:val="28"/>
          <w:szCs w:val="28"/>
          <w:u w:val="none"/>
        </w:rPr>
      </w:pPr>
      <w:r w:rsidRPr="006F1237">
        <w:rPr>
          <w:color w:val="4F6228" w:themeColor="accent3" w:themeShade="80"/>
          <w:sz w:val="28"/>
          <w:szCs w:val="28"/>
          <w:u w:val="none"/>
        </w:rPr>
        <w:lastRenderedPageBreak/>
        <w:t>Most devi</w:t>
      </w:r>
      <w:r w:rsidR="00F506A8" w:rsidRPr="006F1237">
        <w:rPr>
          <w:color w:val="4F6228" w:themeColor="accent3" w:themeShade="80"/>
          <w:sz w:val="28"/>
          <w:szCs w:val="28"/>
          <w:u w:val="none"/>
        </w:rPr>
        <w:t>ces are having following lo</w:t>
      </w:r>
      <w:r w:rsidRPr="006F1237">
        <w:rPr>
          <w:color w:val="4F6228" w:themeColor="accent3" w:themeShade="80"/>
          <w:sz w:val="28"/>
          <w:szCs w:val="28"/>
          <w:u w:val="none"/>
        </w:rPr>
        <w:t>c</w:t>
      </w:r>
      <w:r w:rsidR="00F506A8" w:rsidRPr="006F1237">
        <w:rPr>
          <w:color w:val="4F6228" w:themeColor="accent3" w:themeShade="80"/>
          <w:sz w:val="28"/>
          <w:szCs w:val="28"/>
          <w:u w:val="none"/>
        </w:rPr>
        <w:t>a</w:t>
      </w:r>
      <w:r w:rsidRPr="006F1237">
        <w:rPr>
          <w:color w:val="4F6228" w:themeColor="accent3" w:themeShade="80"/>
          <w:sz w:val="28"/>
          <w:szCs w:val="28"/>
          <w:u w:val="none"/>
        </w:rPr>
        <w:t>tion provider available-</w:t>
      </w:r>
    </w:p>
    <w:p w:rsidR="00803036" w:rsidRPr="006F1237" w:rsidRDefault="00803036" w:rsidP="00803036">
      <w:pPr>
        <w:pStyle w:val="ListParagraph"/>
        <w:numPr>
          <w:ilvl w:val="0"/>
          <w:numId w:val="4"/>
        </w:numPr>
        <w:rPr>
          <w:color w:val="4F6228" w:themeColor="accent3" w:themeShade="80"/>
          <w:sz w:val="28"/>
          <w:szCs w:val="28"/>
          <w:u w:val="none"/>
        </w:rPr>
      </w:pPr>
      <w:r w:rsidRPr="006F1237">
        <w:rPr>
          <w:color w:val="000000" w:themeColor="text1"/>
          <w:sz w:val="28"/>
          <w:szCs w:val="28"/>
          <w:u w:val="none"/>
        </w:rPr>
        <w:t>Network:</w:t>
      </w:r>
      <w:r w:rsidRPr="006F1237">
        <w:rPr>
          <w:color w:val="4F6228" w:themeColor="accent3" w:themeShade="80"/>
          <w:sz w:val="28"/>
          <w:szCs w:val="28"/>
          <w:u w:val="none"/>
        </w:rPr>
        <w:t xml:space="preserve">  It uses the mobile network or </w:t>
      </w:r>
      <w:proofErr w:type="spellStart"/>
      <w:r w:rsidRPr="006F1237">
        <w:rPr>
          <w:color w:val="4F6228" w:themeColor="accent3" w:themeShade="80"/>
          <w:sz w:val="28"/>
          <w:szCs w:val="28"/>
          <w:u w:val="none"/>
        </w:rPr>
        <w:t>wifi</w:t>
      </w:r>
      <w:proofErr w:type="spellEnd"/>
      <w:r w:rsidRPr="006F1237">
        <w:rPr>
          <w:color w:val="4F6228" w:themeColor="accent3" w:themeShade="80"/>
          <w:sz w:val="28"/>
          <w:szCs w:val="28"/>
          <w:u w:val="none"/>
        </w:rPr>
        <w:t xml:space="preserve"> to determine the best location.</w:t>
      </w:r>
    </w:p>
    <w:p w:rsidR="00803036" w:rsidRPr="006F1237" w:rsidRDefault="00803036" w:rsidP="00803036">
      <w:pPr>
        <w:pStyle w:val="ListParagraph"/>
        <w:numPr>
          <w:ilvl w:val="0"/>
          <w:numId w:val="4"/>
        </w:numPr>
        <w:rPr>
          <w:color w:val="4F6228" w:themeColor="accent3" w:themeShade="80"/>
          <w:sz w:val="28"/>
          <w:szCs w:val="28"/>
          <w:u w:val="none"/>
        </w:rPr>
      </w:pPr>
      <w:r w:rsidRPr="006F1237">
        <w:rPr>
          <w:color w:val="000000" w:themeColor="text1"/>
          <w:sz w:val="28"/>
          <w:szCs w:val="28"/>
          <w:u w:val="none"/>
        </w:rPr>
        <w:t>GPS</w:t>
      </w:r>
      <w:r w:rsidRPr="006F1237">
        <w:rPr>
          <w:color w:val="4F6228" w:themeColor="accent3" w:themeShade="80"/>
          <w:sz w:val="28"/>
          <w:szCs w:val="28"/>
          <w:u w:val="none"/>
        </w:rPr>
        <w:t>:</w:t>
      </w:r>
      <w:r w:rsidR="00F506A8" w:rsidRPr="006F1237">
        <w:rPr>
          <w:color w:val="4F6228" w:themeColor="accent3" w:themeShade="80"/>
          <w:sz w:val="28"/>
          <w:szCs w:val="28"/>
          <w:u w:val="none"/>
        </w:rPr>
        <w:t xml:space="preserve"> </w:t>
      </w:r>
      <w:r w:rsidRPr="006F1237">
        <w:rPr>
          <w:color w:val="4F6228" w:themeColor="accent3" w:themeShade="80"/>
          <w:sz w:val="28"/>
          <w:szCs w:val="28"/>
          <w:u w:val="none"/>
        </w:rPr>
        <w:t>uses the GPS receiver in the android device to determine the best location with the help of satellite.</w:t>
      </w:r>
    </w:p>
    <w:p w:rsidR="00C73810" w:rsidRPr="006F1237" w:rsidRDefault="00C73810" w:rsidP="00803036">
      <w:pPr>
        <w:pStyle w:val="ListParagraph"/>
        <w:ind w:left="1080"/>
        <w:jc w:val="both"/>
        <w:rPr>
          <w:color w:val="0D0D0D" w:themeColor="text1" w:themeTint="F2"/>
          <w:sz w:val="28"/>
          <w:szCs w:val="28"/>
          <w:u w:val="none"/>
        </w:rPr>
      </w:pPr>
    </w:p>
    <w:p w:rsidR="00803036" w:rsidRPr="006F1237" w:rsidRDefault="00803036" w:rsidP="00F049AA">
      <w:pPr>
        <w:rPr>
          <w:b/>
          <w:color w:val="000000" w:themeColor="text1"/>
          <w:sz w:val="28"/>
          <w:szCs w:val="28"/>
          <w:u w:val="none"/>
        </w:rPr>
      </w:pPr>
      <w:r w:rsidRPr="006F1237">
        <w:rPr>
          <w:b/>
          <w:color w:val="000000" w:themeColor="text1"/>
          <w:sz w:val="28"/>
          <w:szCs w:val="28"/>
          <w:u w:val="none"/>
        </w:rPr>
        <w:t>How to select bes</w:t>
      </w:r>
      <w:r w:rsidR="00F049AA" w:rsidRPr="006F1237">
        <w:rPr>
          <w:b/>
          <w:color w:val="000000" w:themeColor="text1"/>
          <w:sz w:val="28"/>
          <w:szCs w:val="28"/>
          <w:u w:val="none"/>
        </w:rPr>
        <w:t xml:space="preserve">t </w:t>
      </w:r>
      <w:proofErr w:type="spellStart"/>
      <w:proofErr w:type="gramStart"/>
      <w:r w:rsidR="00F049AA" w:rsidRPr="006F1237">
        <w:rPr>
          <w:b/>
          <w:color w:val="000000" w:themeColor="text1"/>
          <w:sz w:val="28"/>
          <w:szCs w:val="28"/>
          <w:u w:val="none"/>
        </w:rPr>
        <w:t>LocationProvider</w:t>
      </w:r>
      <w:proofErr w:type="spellEnd"/>
      <w:r w:rsidR="00F049AA" w:rsidRPr="006F1237">
        <w:rPr>
          <w:b/>
          <w:color w:val="000000" w:themeColor="text1"/>
          <w:sz w:val="28"/>
          <w:szCs w:val="28"/>
          <w:u w:val="none"/>
        </w:rPr>
        <w:t xml:space="preserve"> </w:t>
      </w:r>
      <w:r w:rsidRPr="006F1237">
        <w:rPr>
          <w:b/>
          <w:color w:val="000000" w:themeColor="text1"/>
          <w:sz w:val="28"/>
          <w:szCs w:val="28"/>
          <w:u w:val="none"/>
        </w:rPr>
        <w:t>??</w:t>
      </w:r>
      <w:proofErr w:type="gramEnd"/>
    </w:p>
    <w:p w:rsidR="00803036" w:rsidRPr="006F1237" w:rsidRDefault="00803036" w:rsidP="00803036">
      <w:pPr>
        <w:rPr>
          <w:color w:val="000000" w:themeColor="text1"/>
          <w:sz w:val="28"/>
          <w:szCs w:val="28"/>
        </w:rPr>
      </w:pPr>
      <w:r w:rsidRPr="006F1237">
        <w:rPr>
          <w:color w:val="000000" w:themeColor="text1"/>
          <w:sz w:val="28"/>
          <w:szCs w:val="28"/>
          <w:u w:val="none"/>
        </w:rPr>
        <w:t xml:space="preserve">For selection of best Location Provider we have to use an object of </w:t>
      </w:r>
      <w:r w:rsidRPr="006F1237">
        <w:rPr>
          <w:b/>
          <w:color w:val="000000" w:themeColor="text1"/>
          <w:sz w:val="28"/>
          <w:szCs w:val="28"/>
        </w:rPr>
        <w:t>C</w:t>
      </w:r>
      <w:r w:rsidR="00053F1A" w:rsidRPr="006F1237">
        <w:rPr>
          <w:b/>
          <w:color w:val="000000" w:themeColor="text1"/>
          <w:sz w:val="28"/>
          <w:szCs w:val="28"/>
        </w:rPr>
        <w:t>riteria c</w:t>
      </w:r>
      <w:r w:rsidRPr="006F1237">
        <w:rPr>
          <w:b/>
          <w:color w:val="000000" w:themeColor="text1"/>
          <w:sz w:val="28"/>
          <w:szCs w:val="28"/>
        </w:rPr>
        <w:t>lass</w:t>
      </w:r>
      <w:r w:rsidR="00053F1A" w:rsidRPr="006F1237">
        <w:rPr>
          <w:b/>
          <w:color w:val="000000" w:themeColor="text1"/>
          <w:sz w:val="28"/>
          <w:szCs w:val="28"/>
        </w:rPr>
        <w:t>.</w:t>
      </w:r>
    </w:p>
    <w:p w:rsidR="00803036" w:rsidRPr="006F1237" w:rsidRDefault="00803036" w:rsidP="00803036">
      <w:pPr>
        <w:rPr>
          <w:color w:val="000000" w:themeColor="text1"/>
          <w:sz w:val="28"/>
          <w:szCs w:val="28"/>
          <w:u w:val="none"/>
        </w:rPr>
      </w:pPr>
      <w:r w:rsidRPr="006F1237">
        <w:rPr>
          <w:color w:val="000000" w:themeColor="text1"/>
          <w:sz w:val="28"/>
          <w:szCs w:val="28"/>
          <w:u w:val="none"/>
        </w:rPr>
        <w:t>Note</w:t>
      </w:r>
      <w:proofErr w:type="gramStart"/>
      <w:r w:rsidRPr="006F1237">
        <w:rPr>
          <w:color w:val="000000" w:themeColor="text1"/>
          <w:sz w:val="28"/>
          <w:szCs w:val="28"/>
          <w:u w:val="none"/>
        </w:rPr>
        <w:t>:-</w:t>
      </w:r>
      <w:proofErr w:type="gramEnd"/>
      <w:r w:rsidRPr="006F1237">
        <w:rPr>
          <w:color w:val="000000" w:themeColor="text1"/>
          <w:sz w:val="28"/>
          <w:szCs w:val="28"/>
          <w:u w:val="none"/>
        </w:rPr>
        <w:t xml:space="preserve"> if we want to access GPS censor ( Location Service) , we need to take following permission in Manifest file.</w:t>
      </w:r>
    </w:p>
    <w:p w:rsidR="00FC2A29" w:rsidRPr="006F1237" w:rsidRDefault="00641B3B" w:rsidP="00803036">
      <w:pPr>
        <w:rPr>
          <w:color w:val="000000" w:themeColor="text1"/>
          <w:sz w:val="28"/>
          <w:szCs w:val="28"/>
          <w:u w:val="none"/>
        </w:rPr>
      </w:pPr>
      <w:r>
        <w:rPr>
          <w:noProof/>
          <w:color w:val="000000" w:themeColor="text1"/>
          <w:sz w:val="28"/>
          <w:szCs w:val="28"/>
          <w:u w:val="none"/>
        </w:rPr>
        <w:pict>
          <v:rect id="_x0000_s1026" style="position:absolute;margin-left:24.45pt;margin-top:12pt;width:442.05pt;height:26.3pt;z-index:251658240">
            <v:textbox>
              <w:txbxContent>
                <w:p w:rsidR="00AD754C" w:rsidRPr="00FC2A29" w:rsidRDefault="00AD754C">
                  <w:pPr>
                    <w:rPr>
                      <w:i/>
                      <w:color w:val="0070C0"/>
                      <w:u w:val="none"/>
                    </w:rPr>
                  </w:pPr>
                  <w:r w:rsidRPr="00FC2A29">
                    <w:rPr>
                      <w:i/>
                      <w:color w:val="0070C0"/>
                      <w:u w:val="none"/>
                    </w:rPr>
                    <w:t>&lt;</w:t>
                  </w:r>
                  <w:proofErr w:type="gramStart"/>
                  <w:r w:rsidRPr="00FC2A29">
                    <w:rPr>
                      <w:i/>
                      <w:color w:val="0070C0"/>
                      <w:u w:val="none"/>
                    </w:rPr>
                    <w:t>use</w:t>
                  </w:r>
                  <w:proofErr w:type="gramEnd"/>
                  <w:r w:rsidRPr="00FC2A29">
                    <w:rPr>
                      <w:i/>
                      <w:color w:val="0070C0"/>
                      <w:u w:val="none"/>
                    </w:rPr>
                    <w:t xml:space="preserve"> permission android: name=”</w:t>
                  </w:r>
                  <w:proofErr w:type="spellStart"/>
                  <w:r w:rsidRPr="00FC2A29">
                    <w:rPr>
                      <w:i/>
                      <w:color w:val="0070C0"/>
                      <w:u w:val="none"/>
                    </w:rPr>
                    <w:t>android.permission.ACCESS_FINE_LOCATION</w:t>
                  </w:r>
                  <w:proofErr w:type="spellEnd"/>
                  <w:r w:rsidRPr="00FC2A29">
                    <w:rPr>
                      <w:i/>
                      <w:color w:val="0070C0"/>
                      <w:u w:val="none"/>
                    </w:rPr>
                    <w:t>”/&gt;</w:t>
                  </w:r>
                </w:p>
              </w:txbxContent>
            </v:textbox>
          </v:rect>
        </w:pict>
      </w:r>
    </w:p>
    <w:p w:rsidR="00803036" w:rsidRPr="006F1237" w:rsidRDefault="00803036" w:rsidP="00803036">
      <w:pPr>
        <w:rPr>
          <w:color w:val="000000" w:themeColor="text1"/>
          <w:sz w:val="28"/>
          <w:szCs w:val="28"/>
          <w:u w:val="none"/>
        </w:rPr>
      </w:pPr>
      <w:r w:rsidRPr="006F1237">
        <w:rPr>
          <w:color w:val="000000" w:themeColor="text1"/>
          <w:sz w:val="28"/>
          <w:szCs w:val="28"/>
          <w:u w:val="none"/>
        </w:rPr>
        <w:t xml:space="preserve"> </w:t>
      </w:r>
    </w:p>
    <w:p w:rsidR="005644C8" w:rsidRPr="006F1237" w:rsidRDefault="00FC2A29" w:rsidP="00803036">
      <w:pPr>
        <w:rPr>
          <w:color w:val="000000" w:themeColor="text1"/>
          <w:sz w:val="28"/>
          <w:szCs w:val="28"/>
          <w:u w:val="none"/>
        </w:rPr>
      </w:pPr>
      <w:r w:rsidRPr="006F1237">
        <w:rPr>
          <w:color w:val="000000" w:themeColor="text1"/>
          <w:sz w:val="28"/>
          <w:szCs w:val="28"/>
          <w:u w:val="none"/>
        </w:rPr>
        <w:t>Note:-Apart f</w:t>
      </w:r>
      <w:r w:rsidR="00B15CD8" w:rsidRPr="006F1237">
        <w:rPr>
          <w:color w:val="000000" w:themeColor="text1"/>
          <w:sz w:val="28"/>
          <w:szCs w:val="28"/>
          <w:u w:val="none"/>
        </w:rPr>
        <w:t>r</w:t>
      </w:r>
      <w:r w:rsidRPr="006F1237">
        <w:rPr>
          <w:color w:val="000000" w:themeColor="text1"/>
          <w:sz w:val="28"/>
          <w:szCs w:val="28"/>
          <w:u w:val="none"/>
        </w:rPr>
        <w:t>om this we have to take internet permission as well.</w:t>
      </w:r>
    </w:p>
    <w:p w:rsidR="005644C8" w:rsidRPr="006F1237" w:rsidRDefault="005644C8" w:rsidP="005644C8">
      <w:pPr>
        <w:rPr>
          <w:i/>
          <w:color w:val="FF0000"/>
          <w:sz w:val="28"/>
          <w:szCs w:val="28"/>
          <w:u w:val="none"/>
        </w:rPr>
      </w:pPr>
      <w:r w:rsidRPr="006F1237">
        <w:rPr>
          <w:i/>
          <w:color w:val="FF0000"/>
          <w:sz w:val="28"/>
          <w:szCs w:val="28"/>
          <w:u w:val="none"/>
        </w:rPr>
        <w:t>&lt;</w:t>
      </w:r>
      <w:proofErr w:type="gramStart"/>
      <w:r w:rsidRPr="006F1237">
        <w:rPr>
          <w:i/>
          <w:color w:val="FF0000"/>
          <w:sz w:val="28"/>
          <w:szCs w:val="28"/>
          <w:u w:val="none"/>
        </w:rPr>
        <w:t>use</w:t>
      </w:r>
      <w:proofErr w:type="gramEnd"/>
      <w:r w:rsidRPr="006F1237">
        <w:rPr>
          <w:i/>
          <w:color w:val="FF0000"/>
          <w:sz w:val="28"/>
          <w:szCs w:val="28"/>
          <w:u w:val="none"/>
        </w:rPr>
        <w:t xml:space="preserve"> –permission  and</w:t>
      </w:r>
      <w:r w:rsidR="003D6AA5" w:rsidRPr="006F1237">
        <w:rPr>
          <w:i/>
          <w:color w:val="FF0000"/>
          <w:sz w:val="28"/>
          <w:szCs w:val="28"/>
          <w:u w:val="none"/>
        </w:rPr>
        <w:t>roid: name =”</w:t>
      </w:r>
      <w:proofErr w:type="spellStart"/>
      <w:r w:rsidR="003D6AA5" w:rsidRPr="006F1237">
        <w:rPr>
          <w:i/>
          <w:color w:val="FF0000"/>
          <w:sz w:val="28"/>
          <w:szCs w:val="28"/>
          <w:u w:val="none"/>
        </w:rPr>
        <w:t>android.permission.INTERNET</w:t>
      </w:r>
      <w:proofErr w:type="spellEnd"/>
      <w:r w:rsidRPr="006F1237">
        <w:rPr>
          <w:i/>
          <w:color w:val="FF0000"/>
          <w:sz w:val="28"/>
          <w:szCs w:val="28"/>
          <w:u w:val="none"/>
        </w:rPr>
        <w:t>”/&gt;</w:t>
      </w:r>
    </w:p>
    <w:p w:rsidR="003F4AE8" w:rsidRPr="006F1237" w:rsidRDefault="003F4AE8" w:rsidP="003F4AE8">
      <w:pPr>
        <w:shd w:val="clear" w:color="auto" w:fill="FFFFFF"/>
        <w:spacing w:before="100" w:beforeAutospacing="1" w:after="100" w:afterAutospacing="1" w:line="360" w:lineRule="atLeast"/>
        <w:outlineLvl w:val="2"/>
        <w:rPr>
          <w:rFonts w:eastAsia="Times New Roman"/>
          <w:b/>
          <w:bCs/>
          <w:color w:val="333333"/>
          <w:sz w:val="28"/>
          <w:szCs w:val="28"/>
          <w:u w:val="none"/>
        </w:rPr>
      </w:pPr>
      <w:r w:rsidRPr="006F1237">
        <w:rPr>
          <w:rFonts w:eastAsia="Times New Roman"/>
          <w:b/>
          <w:bCs/>
          <w:color w:val="333333"/>
          <w:sz w:val="28"/>
          <w:szCs w:val="28"/>
          <w:u w:val="none"/>
        </w:rPr>
        <w:t>Prompt the user to Enabled GPS</w:t>
      </w:r>
    </w:p>
    <w:p w:rsidR="003F4AE8" w:rsidRPr="006F1237" w:rsidRDefault="003F4AE8" w:rsidP="003F4AE8">
      <w:pPr>
        <w:shd w:val="clear" w:color="auto" w:fill="FFFFFF"/>
        <w:spacing w:before="100" w:beforeAutospacing="1" w:after="100" w:afterAutospacing="1" w:line="300" w:lineRule="atLeast"/>
        <w:ind w:left="150" w:right="150"/>
        <w:rPr>
          <w:rFonts w:eastAsia="Times New Roman"/>
          <w:color w:val="000000"/>
          <w:sz w:val="28"/>
          <w:szCs w:val="28"/>
          <w:u w:val="none"/>
        </w:rPr>
      </w:pPr>
      <w:r w:rsidRPr="006F1237">
        <w:rPr>
          <w:rFonts w:eastAsia="Times New Roman"/>
          <w:color w:val="000000"/>
          <w:sz w:val="28"/>
          <w:szCs w:val="28"/>
          <w:u w:val="none"/>
        </w:rPr>
        <w:t>The user can decide if the GPS is enabled or not.</w:t>
      </w:r>
    </w:p>
    <w:p w:rsidR="003F4AE8" w:rsidRPr="006F1237" w:rsidRDefault="003F4AE8" w:rsidP="003F4AE8">
      <w:pPr>
        <w:shd w:val="clear" w:color="auto" w:fill="FFFFFF"/>
        <w:spacing w:before="100" w:beforeAutospacing="1" w:after="100" w:afterAutospacing="1" w:line="300" w:lineRule="atLeast"/>
        <w:ind w:left="150" w:right="150"/>
        <w:rPr>
          <w:rFonts w:eastAsia="Times New Roman"/>
          <w:color w:val="000000"/>
          <w:sz w:val="28"/>
          <w:szCs w:val="28"/>
          <w:u w:val="none"/>
        </w:rPr>
      </w:pPr>
      <w:r w:rsidRPr="006F1237">
        <w:rPr>
          <w:rFonts w:eastAsia="Times New Roman"/>
          <w:color w:val="000000"/>
          <w:sz w:val="28"/>
          <w:szCs w:val="28"/>
          <w:u w:val="none"/>
        </w:rPr>
        <w:t xml:space="preserve">You can find out, if a </w:t>
      </w:r>
      <w:proofErr w:type="spellStart"/>
      <w:r w:rsidRPr="006F1237">
        <w:rPr>
          <w:rFonts w:eastAsia="Times New Roman"/>
          <w:color w:val="000000"/>
          <w:sz w:val="28"/>
          <w:szCs w:val="28"/>
          <w:u w:val="none"/>
        </w:rPr>
        <w:t>LocationManager</w:t>
      </w:r>
      <w:proofErr w:type="spellEnd"/>
      <w:r w:rsidRPr="006F1237">
        <w:rPr>
          <w:rFonts w:eastAsia="Times New Roman"/>
          <w:color w:val="000000"/>
          <w:sz w:val="28"/>
          <w:szCs w:val="28"/>
          <w:u w:val="none"/>
        </w:rPr>
        <w:t xml:space="preserve"> is enabled via the </w:t>
      </w:r>
      <w:proofErr w:type="spellStart"/>
      <w:proofErr w:type="gramStart"/>
      <w:r w:rsidRPr="006F1237">
        <w:rPr>
          <w:rFonts w:eastAsia="Times New Roman"/>
          <w:color w:val="000000"/>
          <w:sz w:val="28"/>
          <w:szCs w:val="28"/>
          <w:u w:val="none"/>
          <w:bdr w:val="single" w:sz="6" w:space="1" w:color="D4D9D9" w:frame="1"/>
          <w:shd w:val="clear" w:color="auto" w:fill="EFF1F1"/>
        </w:rPr>
        <w:t>isProviderEnabled</w:t>
      </w:r>
      <w:proofErr w:type="spellEnd"/>
      <w:r w:rsidRPr="006F1237">
        <w:rPr>
          <w:rFonts w:eastAsia="Times New Roman"/>
          <w:color w:val="000000"/>
          <w:sz w:val="28"/>
          <w:szCs w:val="28"/>
          <w:u w:val="none"/>
          <w:bdr w:val="single" w:sz="6" w:space="1" w:color="D4D9D9" w:frame="1"/>
          <w:shd w:val="clear" w:color="auto" w:fill="EFF1F1"/>
        </w:rPr>
        <w:t>(</w:t>
      </w:r>
      <w:proofErr w:type="gramEnd"/>
      <w:r w:rsidRPr="006F1237">
        <w:rPr>
          <w:rFonts w:eastAsia="Times New Roman"/>
          <w:color w:val="000000"/>
          <w:sz w:val="28"/>
          <w:szCs w:val="28"/>
          <w:u w:val="none"/>
          <w:bdr w:val="single" w:sz="6" w:space="1" w:color="D4D9D9" w:frame="1"/>
          <w:shd w:val="clear" w:color="auto" w:fill="EFF1F1"/>
        </w:rPr>
        <w:t>)</w:t>
      </w:r>
      <w:r w:rsidRPr="006F1237">
        <w:rPr>
          <w:rFonts w:eastAsia="Times New Roman"/>
          <w:color w:val="000000"/>
          <w:sz w:val="28"/>
          <w:szCs w:val="28"/>
          <w:u w:val="none"/>
        </w:rPr>
        <w:t xml:space="preserve"> method. If </w:t>
      </w:r>
      <w:proofErr w:type="spellStart"/>
      <w:proofErr w:type="gramStart"/>
      <w:r w:rsidRPr="006F1237">
        <w:rPr>
          <w:rFonts w:eastAsia="Times New Roman"/>
          <w:color w:val="000000"/>
          <w:sz w:val="28"/>
          <w:szCs w:val="28"/>
          <w:u w:val="none"/>
        </w:rPr>
        <w:t>its</w:t>
      </w:r>
      <w:proofErr w:type="spellEnd"/>
      <w:proofErr w:type="gramEnd"/>
      <w:r w:rsidRPr="006F1237">
        <w:rPr>
          <w:rFonts w:eastAsia="Times New Roman"/>
          <w:color w:val="000000"/>
          <w:sz w:val="28"/>
          <w:szCs w:val="28"/>
          <w:u w:val="none"/>
        </w:rPr>
        <w:t xml:space="preserve"> not enabled you can send the user to the settings via an </w:t>
      </w:r>
      <w:r w:rsidRPr="006F1237">
        <w:rPr>
          <w:rFonts w:eastAsia="Times New Roman"/>
          <w:color w:val="000000"/>
          <w:sz w:val="28"/>
          <w:szCs w:val="28"/>
          <w:u w:val="none"/>
          <w:bdr w:val="single" w:sz="6" w:space="1" w:color="D4D9D9" w:frame="1"/>
          <w:shd w:val="clear" w:color="auto" w:fill="EFF1F1"/>
        </w:rPr>
        <w:t>Intent</w:t>
      </w:r>
      <w:r w:rsidRPr="006F1237">
        <w:rPr>
          <w:rFonts w:eastAsia="Times New Roman"/>
          <w:color w:val="000000"/>
          <w:sz w:val="28"/>
          <w:szCs w:val="28"/>
          <w:u w:val="none"/>
        </w:rPr>
        <w:t> with the </w:t>
      </w:r>
      <w:proofErr w:type="spellStart"/>
      <w:r w:rsidRPr="006F1237">
        <w:rPr>
          <w:rFonts w:eastAsia="Times New Roman"/>
          <w:color w:val="000000"/>
          <w:sz w:val="28"/>
          <w:szCs w:val="28"/>
          <w:u w:val="none"/>
          <w:bdr w:val="single" w:sz="6" w:space="1" w:color="D4D9D9" w:frame="1"/>
          <w:shd w:val="clear" w:color="auto" w:fill="EFF1F1"/>
        </w:rPr>
        <w:t>Settings.ACTION_LOCATION_SOURCE_SETTINGS</w:t>
      </w:r>
      <w:proofErr w:type="spellEnd"/>
      <w:r w:rsidRPr="006F1237">
        <w:rPr>
          <w:rFonts w:eastAsia="Times New Roman"/>
          <w:color w:val="000000"/>
          <w:sz w:val="28"/>
          <w:szCs w:val="28"/>
          <w:u w:val="none"/>
        </w:rPr>
        <w:t> action for the</w:t>
      </w:r>
      <w:r w:rsidR="00D8714F" w:rsidRPr="006F1237">
        <w:rPr>
          <w:rFonts w:eastAsia="Times New Roman"/>
          <w:color w:val="000000"/>
          <w:sz w:val="28"/>
          <w:szCs w:val="28"/>
          <w:u w:val="none"/>
        </w:rPr>
        <w:t xml:space="preserve"> </w:t>
      </w:r>
      <w:proofErr w:type="spellStart"/>
      <w:r w:rsidRPr="006F1237">
        <w:rPr>
          <w:rFonts w:eastAsia="Times New Roman"/>
          <w:color w:val="000000"/>
          <w:sz w:val="28"/>
          <w:szCs w:val="28"/>
          <w:u w:val="none"/>
          <w:bdr w:val="single" w:sz="6" w:space="1" w:color="D4D9D9" w:frame="1"/>
          <w:shd w:val="clear" w:color="auto" w:fill="EFF1F1"/>
        </w:rPr>
        <w:t>android.provider.Settings</w:t>
      </w:r>
      <w:proofErr w:type="spellEnd"/>
      <w:r w:rsidRPr="006F1237">
        <w:rPr>
          <w:rFonts w:eastAsia="Times New Roman"/>
          <w:color w:val="000000"/>
          <w:sz w:val="28"/>
          <w:szCs w:val="28"/>
          <w:u w:val="none"/>
        </w:rPr>
        <w:t> class.</w:t>
      </w:r>
    </w:p>
    <w:p w:rsidR="003F4AE8" w:rsidRPr="006F1237" w:rsidRDefault="003F4AE8" w:rsidP="003F4AE8">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eastAsia="Times New Roman"/>
          <w:color w:val="000000"/>
          <w:sz w:val="28"/>
          <w:szCs w:val="28"/>
          <w:u w:val="none"/>
        </w:rPr>
      </w:pPr>
      <w:proofErr w:type="spellStart"/>
      <w:r w:rsidRPr="006F1237">
        <w:rPr>
          <w:rFonts w:eastAsia="Times New Roman"/>
          <w:color w:val="000000"/>
          <w:sz w:val="28"/>
          <w:szCs w:val="28"/>
          <w:u w:val="none"/>
        </w:rPr>
        <w:t>LocationManager</w:t>
      </w:r>
      <w:proofErr w:type="spellEnd"/>
      <w:r w:rsidRPr="006F1237">
        <w:rPr>
          <w:rFonts w:eastAsia="Times New Roman"/>
          <w:color w:val="000000"/>
          <w:sz w:val="28"/>
          <w:szCs w:val="28"/>
          <w:u w:val="none"/>
        </w:rPr>
        <w:t xml:space="preserve"> service = (</w:t>
      </w:r>
      <w:proofErr w:type="spellStart"/>
      <w:r w:rsidRPr="006F1237">
        <w:rPr>
          <w:rFonts w:eastAsia="Times New Roman"/>
          <w:color w:val="000000"/>
          <w:sz w:val="28"/>
          <w:szCs w:val="28"/>
          <w:u w:val="none"/>
        </w:rPr>
        <w:t>LocationManager</w:t>
      </w:r>
      <w:proofErr w:type="spellEnd"/>
      <w:r w:rsidRPr="006F1237">
        <w:rPr>
          <w:rFonts w:eastAsia="Times New Roman"/>
          <w:color w:val="000000"/>
          <w:sz w:val="28"/>
          <w:szCs w:val="28"/>
          <w:u w:val="none"/>
        </w:rPr>
        <w:t xml:space="preserve">) </w:t>
      </w:r>
      <w:proofErr w:type="spellStart"/>
      <w:proofErr w:type="gramStart"/>
      <w:r w:rsidRPr="006F1237">
        <w:rPr>
          <w:rFonts w:eastAsia="Times New Roman"/>
          <w:color w:val="000000"/>
          <w:sz w:val="28"/>
          <w:szCs w:val="28"/>
          <w:u w:val="none"/>
        </w:rPr>
        <w:t>getSystemService</w:t>
      </w:r>
      <w:proofErr w:type="spellEnd"/>
      <w:r w:rsidRPr="006F1237">
        <w:rPr>
          <w:rFonts w:eastAsia="Times New Roman"/>
          <w:color w:val="000000"/>
          <w:sz w:val="28"/>
          <w:szCs w:val="28"/>
          <w:u w:val="none"/>
        </w:rPr>
        <w:t>(</w:t>
      </w:r>
      <w:proofErr w:type="gramEnd"/>
      <w:r w:rsidRPr="006F1237">
        <w:rPr>
          <w:rFonts w:eastAsia="Times New Roman"/>
          <w:color w:val="000000"/>
          <w:sz w:val="28"/>
          <w:szCs w:val="28"/>
          <w:u w:val="none"/>
        </w:rPr>
        <w:t>LOCATION_SERVICE);</w:t>
      </w:r>
    </w:p>
    <w:p w:rsidR="003F4AE8" w:rsidRPr="006F1237" w:rsidRDefault="003F4AE8" w:rsidP="003F4AE8">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eastAsia="Times New Roman"/>
          <w:color w:val="000000"/>
          <w:sz w:val="28"/>
          <w:szCs w:val="28"/>
          <w:u w:val="none"/>
        </w:rPr>
      </w:pPr>
      <w:proofErr w:type="spellStart"/>
      <w:proofErr w:type="gramStart"/>
      <w:r w:rsidRPr="006F1237">
        <w:rPr>
          <w:rFonts w:eastAsia="Times New Roman"/>
          <w:b/>
          <w:bCs/>
          <w:color w:val="7F0055"/>
          <w:sz w:val="28"/>
          <w:szCs w:val="28"/>
          <w:u w:val="none"/>
        </w:rPr>
        <w:t>boolean</w:t>
      </w:r>
      <w:proofErr w:type="spellEnd"/>
      <w:proofErr w:type="gramEnd"/>
      <w:r w:rsidRPr="006F1237">
        <w:rPr>
          <w:rFonts w:eastAsia="Times New Roman"/>
          <w:color w:val="000000"/>
          <w:sz w:val="28"/>
          <w:szCs w:val="28"/>
          <w:u w:val="none"/>
        </w:rPr>
        <w:t xml:space="preserve"> enabled = service</w:t>
      </w:r>
    </w:p>
    <w:p w:rsidR="003F4AE8" w:rsidRPr="006F1237" w:rsidRDefault="003F4AE8" w:rsidP="003F4AE8">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eastAsia="Times New Roman"/>
          <w:color w:val="000000"/>
          <w:sz w:val="28"/>
          <w:szCs w:val="28"/>
          <w:u w:val="none"/>
        </w:rPr>
      </w:pPr>
      <w:r w:rsidRPr="006F1237">
        <w:rPr>
          <w:rFonts w:eastAsia="Times New Roman"/>
          <w:color w:val="000000"/>
          <w:sz w:val="28"/>
          <w:szCs w:val="28"/>
          <w:u w:val="none"/>
        </w:rPr>
        <w:t xml:space="preserve">  .</w:t>
      </w:r>
      <w:proofErr w:type="spellStart"/>
      <w:proofErr w:type="gramStart"/>
      <w:r w:rsidRPr="006F1237">
        <w:rPr>
          <w:rFonts w:eastAsia="Times New Roman"/>
          <w:color w:val="000000"/>
          <w:sz w:val="28"/>
          <w:szCs w:val="28"/>
          <w:u w:val="none"/>
        </w:rPr>
        <w:t>isProviderEnabled</w:t>
      </w:r>
      <w:proofErr w:type="spellEnd"/>
      <w:r w:rsidRPr="006F1237">
        <w:rPr>
          <w:rFonts w:eastAsia="Times New Roman"/>
          <w:color w:val="000000"/>
          <w:sz w:val="28"/>
          <w:szCs w:val="28"/>
          <w:u w:val="none"/>
        </w:rPr>
        <w:t>(</w:t>
      </w:r>
      <w:proofErr w:type="spellStart"/>
      <w:proofErr w:type="gramEnd"/>
      <w:r w:rsidRPr="006F1237">
        <w:rPr>
          <w:rFonts w:eastAsia="Times New Roman"/>
          <w:color w:val="000000"/>
          <w:sz w:val="28"/>
          <w:szCs w:val="28"/>
          <w:u w:val="none"/>
        </w:rPr>
        <w:t>LocationManager.GPS_PROVIDER</w:t>
      </w:r>
      <w:proofErr w:type="spellEnd"/>
      <w:r w:rsidRPr="006F1237">
        <w:rPr>
          <w:rFonts w:eastAsia="Times New Roman"/>
          <w:color w:val="000000"/>
          <w:sz w:val="28"/>
          <w:szCs w:val="28"/>
          <w:u w:val="none"/>
        </w:rPr>
        <w:t>);</w:t>
      </w:r>
    </w:p>
    <w:p w:rsidR="003F4AE8" w:rsidRPr="006F1237" w:rsidRDefault="003F4AE8" w:rsidP="003F4AE8">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eastAsia="Times New Roman"/>
          <w:color w:val="000000"/>
          <w:sz w:val="28"/>
          <w:szCs w:val="28"/>
          <w:u w:val="none"/>
        </w:rPr>
      </w:pPr>
    </w:p>
    <w:p w:rsidR="003F4AE8" w:rsidRPr="006F1237" w:rsidRDefault="003F4AE8" w:rsidP="003F4AE8">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eastAsia="Times New Roman"/>
          <w:color w:val="000000"/>
          <w:sz w:val="28"/>
          <w:szCs w:val="28"/>
          <w:u w:val="none"/>
        </w:rPr>
      </w:pPr>
      <w:r w:rsidRPr="006F1237">
        <w:rPr>
          <w:rFonts w:eastAsia="Times New Roman"/>
          <w:i/>
          <w:iCs/>
          <w:color w:val="008800"/>
          <w:sz w:val="28"/>
          <w:szCs w:val="28"/>
          <w:u w:val="none"/>
        </w:rPr>
        <w:t>// check if enabled and if not send user to the GSP settings</w:t>
      </w:r>
    </w:p>
    <w:p w:rsidR="003F4AE8" w:rsidRPr="006F1237" w:rsidRDefault="003F4AE8" w:rsidP="003F4AE8">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eastAsia="Times New Roman"/>
          <w:color w:val="000000"/>
          <w:sz w:val="28"/>
          <w:szCs w:val="28"/>
          <w:u w:val="none"/>
        </w:rPr>
      </w:pPr>
      <w:r w:rsidRPr="006F1237">
        <w:rPr>
          <w:rFonts w:eastAsia="Times New Roman"/>
          <w:i/>
          <w:iCs/>
          <w:color w:val="008800"/>
          <w:sz w:val="28"/>
          <w:szCs w:val="28"/>
          <w:u w:val="none"/>
        </w:rPr>
        <w:lastRenderedPageBreak/>
        <w:t xml:space="preserve">// Better solution would be to display a dialog and suggesting to </w:t>
      </w:r>
    </w:p>
    <w:p w:rsidR="003F4AE8" w:rsidRPr="006F1237" w:rsidRDefault="003F4AE8" w:rsidP="003F4AE8">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eastAsia="Times New Roman"/>
          <w:color w:val="000000"/>
          <w:sz w:val="28"/>
          <w:szCs w:val="28"/>
          <w:u w:val="none"/>
        </w:rPr>
      </w:pPr>
      <w:r w:rsidRPr="006F1237">
        <w:rPr>
          <w:rFonts w:eastAsia="Times New Roman"/>
          <w:i/>
          <w:iCs/>
          <w:color w:val="008800"/>
          <w:sz w:val="28"/>
          <w:szCs w:val="28"/>
          <w:u w:val="none"/>
        </w:rPr>
        <w:t>// go to the settings</w:t>
      </w:r>
    </w:p>
    <w:p w:rsidR="003F4AE8" w:rsidRPr="006F1237" w:rsidRDefault="003F4AE8" w:rsidP="003F4AE8">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eastAsia="Times New Roman"/>
          <w:color w:val="000000"/>
          <w:sz w:val="28"/>
          <w:szCs w:val="28"/>
          <w:u w:val="none"/>
        </w:rPr>
      </w:pPr>
      <w:proofErr w:type="gramStart"/>
      <w:r w:rsidRPr="006F1237">
        <w:rPr>
          <w:rFonts w:eastAsia="Times New Roman"/>
          <w:b/>
          <w:bCs/>
          <w:color w:val="7F0055"/>
          <w:sz w:val="28"/>
          <w:szCs w:val="28"/>
          <w:u w:val="none"/>
        </w:rPr>
        <w:t>if</w:t>
      </w:r>
      <w:proofErr w:type="gramEnd"/>
      <w:r w:rsidRPr="006F1237">
        <w:rPr>
          <w:rFonts w:eastAsia="Times New Roman"/>
          <w:color w:val="000000"/>
          <w:sz w:val="28"/>
          <w:szCs w:val="28"/>
          <w:u w:val="none"/>
        </w:rPr>
        <w:t xml:space="preserve"> (!enabled) {</w:t>
      </w:r>
    </w:p>
    <w:p w:rsidR="003F4AE8" w:rsidRPr="006F1237" w:rsidRDefault="003F4AE8" w:rsidP="003F4AE8">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eastAsia="Times New Roman"/>
          <w:color w:val="000000"/>
          <w:sz w:val="28"/>
          <w:szCs w:val="28"/>
          <w:u w:val="none"/>
        </w:rPr>
      </w:pPr>
      <w:r w:rsidRPr="006F1237">
        <w:rPr>
          <w:rFonts w:eastAsia="Times New Roman"/>
          <w:color w:val="000000"/>
          <w:sz w:val="28"/>
          <w:szCs w:val="28"/>
          <w:u w:val="none"/>
        </w:rPr>
        <w:t xml:space="preserve">  Intent </w:t>
      </w:r>
      <w:proofErr w:type="spellStart"/>
      <w:r w:rsidRPr="006F1237">
        <w:rPr>
          <w:rFonts w:eastAsia="Times New Roman"/>
          <w:color w:val="000000"/>
          <w:sz w:val="28"/>
          <w:szCs w:val="28"/>
          <w:u w:val="none"/>
        </w:rPr>
        <w:t>intent</w:t>
      </w:r>
      <w:proofErr w:type="spellEnd"/>
      <w:r w:rsidRPr="006F1237">
        <w:rPr>
          <w:rFonts w:eastAsia="Times New Roman"/>
          <w:color w:val="000000"/>
          <w:sz w:val="28"/>
          <w:szCs w:val="28"/>
          <w:u w:val="none"/>
        </w:rPr>
        <w:t xml:space="preserve"> = </w:t>
      </w:r>
      <w:r w:rsidRPr="006F1237">
        <w:rPr>
          <w:rFonts w:eastAsia="Times New Roman"/>
          <w:b/>
          <w:bCs/>
          <w:color w:val="7F0055"/>
          <w:sz w:val="28"/>
          <w:szCs w:val="28"/>
          <w:u w:val="none"/>
        </w:rPr>
        <w:t>new</w:t>
      </w:r>
      <w:r w:rsidRPr="006F1237">
        <w:rPr>
          <w:rFonts w:eastAsia="Times New Roman"/>
          <w:color w:val="000000"/>
          <w:sz w:val="28"/>
          <w:szCs w:val="28"/>
          <w:u w:val="none"/>
        </w:rPr>
        <w:t xml:space="preserve"> </w:t>
      </w:r>
      <w:proofErr w:type="gramStart"/>
      <w:r w:rsidRPr="006F1237">
        <w:rPr>
          <w:rFonts w:eastAsia="Times New Roman"/>
          <w:color w:val="000000"/>
          <w:sz w:val="28"/>
          <w:szCs w:val="28"/>
          <w:u w:val="none"/>
        </w:rPr>
        <w:t>Intent(</w:t>
      </w:r>
      <w:proofErr w:type="spellStart"/>
      <w:proofErr w:type="gramEnd"/>
      <w:r w:rsidRPr="006F1237">
        <w:rPr>
          <w:rFonts w:eastAsia="Times New Roman"/>
          <w:color w:val="000000"/>
          <w:sz w:val="28"/>
          <w:szCs w:val="28"/>
          <w:u w:val="none"/>
        </w:rPr>
        <w:t>Settings.ACTION_LOCATION_SOURCE_SETTINGS</w:t>
      </w:r>
      <w:proofErr w:type="spellEnd"/>
      <w:r w:rsidRPr="006F1237">
        <w:rPr>
          <w:rFonts w:eastAsia="Times New Roman"/>
          <w:color w:val="000000"/>
          <w:sz w:val="28"/>
          <w:szCs w:val="28"/>
          <w:u w:val="none"/>
        </w:rPr>
        <w:t>);</w:t>
      </w:r>
    </w:p>
    <w:p w:rsidR="003F4AE8" w:rsidRPr="006F1237" w:rsidRDefault="003F4AE8" w:rsidP="003F4AE8">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eastAsia="Times New Roman"/>
          <w:color w:val="000000"/>
          <w:sz w:val="28"/>
          <w:szCs w:val="28"/>
          <w:u w:val="none"/>
        </w:rPr>
      </w:pPr>
      <w:r w:rsidRPr="006F1237">
        <w:rPr>
          <w:rFonts w:eastAsia="Times New Roman"/>
          <w:color w:val="000000"/>
          <w:sz w:val="28"/>
          <w:szCs w:val="28"/>
          <w:u w:val="none"/>
        </w:rPr>
        <w:t xml:space="preserve">  </w:t>
      </w:r>
      <w:proofErr w:type="spellStart"/>
      <w:proofErr w:type="gramStart"/>
      <w:r w:rsidRPr="006F1237">
        <w:rPr>
          <w:rFonts w:eastAsia="Times New Roman"/>
          <w:color w:val="000000"/>
          <w:sz w:val="28"/>
          <w:szCs w:val="28"/>
          <w:u w:val="none"/>
        </w:rPr>
        <w:t>startActivity</w:t>
      </w:r>
      <w:proofErr w:type="spellEnd"/>
      <w:r w:rsidRPr="006F1237">
        <w:rPr>
          <w:rFonts w:eastAsia="Times New Roman"/>
          <w:color w:val="000000"/>
          <w:sz w:val="28"/>
          <w:szCs w:val="28"/>
          <w:u w:val="none"/>
        </w:rPr>
        <w:t>(</w:t>
      </w:r>
      <w:proofErr w:type="gramEnd"/>
      <w:r w:rsidRPr="006F1237">
        <w:rPr>
          <w:rFonts w:eastAsia="Times New Roman"/>
          <w:color w:val="000000"/>
          <w:sz w:val="28"/>
          <w:szCs w:val="28"/>
          <w:u w:val="none"/>
        </w:rPr>
        <w:t>intent);</w:t>
      </w:r>
    </w:p>
    <w:p w:rsidR="003F4AE8" w:rsidRPr="006F1237" w:rsidRDefault="003F4AE8" w:rsidP="003F4AE8">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eastAsia="Times New Roman"/>
          <w:color w:val="000000"/>
          <w:sz w:val="28"/>
          <w:szCs w:val="28"/>
          <w:u w:val="none"/>
        </w:rPr>
      </w:pPr>
      <w:r w:rsidRPr="006F1237">
        <w:rPr>
          <w:rFonts w:eastAsia="Times New Roman"/>
          <w:color w:val="000000"/>
          <w:sz w:val="28"/>
          <w:szCs w:val="28"/>
          <w:u w:val="none"/>
        </w:rPr>
        <w:t xml:space="preserve">} </w:t>
      </w:r>
    </w:p>
    <w:p w:rsidR="005644C8" w:rsidRPr="006F1237" w:rsidRDefault="005644C8" w:rsidP="00803036">
      <w:pPr>
        <w:rPr>
          <w:color w:val="000000" w:themeColor="text1"/>
          <w:sz w:val="28"/>
          <w:szCs w:val="28"/>
          <w:u w:val="none"/>
        </w:rPr>
      </w:pPr>
    </w:p>
    <w:p w:rsidR="00EC3642" w:rsidRPr="006F1237" w:rsidRDefault="00EC3642" w:rsidP="00EC3642">
      <w:pPr>
        <w:rPr>
          <w:color w:val="000000" w:themeColor="text1"/>
          <w:sz w:val="28"/>
          <w:szCs w:val="28"/>
          <w:u w:val="none"/>
        </w:rPr>
      </w:pPr>
      <w:r w:rsidRPr="006F1237">
        <w:rPr>
          <w:color w:val="000000" w:themeColor="text1"/>
          <w:sz w:val="28"/>
          <w:szCs w:val="28"/>
          <w:u w:val="none"/>
        </w:rPr>
        <w:t>Note</w:t>
      </w:r>
      <w:proofErr w:type="gramStart"/>
      <w:r w:rsidRPr="006F1237">
        <w:rPr>
          <w:color w:val="000000" w:themeColor="text1"/>
          <w:sz w:val="28"/>
          <w:szCs w:val="28"/>
          <w:u w:val="none"/>
        </w:rPr>
        <w:t>:-</w:t>
      </w:r>
      <w:proofErr w:type="gramEnd"/>
      <w:r w:rsidRPr="006F1237">
        <w:rPr>
          <w:color w:val="000000" w:themeColor="text1"/>
          <w:sz w:val="28"/>
          <w:szCs w:val="28"/>
          <w:u w:val="none"/>
        </w:rPr>
        <w:t xml:space="preserve"> We can register </w:t>
      </w:r>
      <w:proofErr w:type="spellStart"/>
      <w:r w:rsidRPr="006F1237">
        <w:rPr>
          <w:b/>
          <w:color w:val="000000" w:themeColor="text1"/>
          <w:sz w:val="28"/>
          <w:szCs w:val="28"/>
          <w:u w:val="none"/>
        </w:rPr>
        <w:t>LocationListerner</w:t>
      </w:r>
      <w:proofErr w:type="spellEnd"/>
      <w:r w:rsidRPr="006F1237">
        <w:rPr>
          <w:color w:val="000000" w:themeColor="text1"/>
          <w:sz w:val="28"/>
          <w:szCs w:val="28"/>
          <w:u w:val="none"/>
        </w:rPr>
        <w:t xml:space="preserve"> object with </w:t>
      </w:r>
      <w:proofErr w:type="spellStart"/>
      <w:r w:rsidRPr="006F1237">
        <w:rPr>
          <w:b/>
          <w:color w:val="000000" w:themeColor="text1"/>
          <w:sz w:val="28"/>
          <w:szCs w:val="28"/>
          <w:u w:val="none"/>
        </w:rPr>
        <w:t>LocationManager</w:t>
      </w:r>
      <w:proofErr w:type="spellEnd"/>
      <w:r w:rsidRPr="006F1237">
        <w:rPr>
          <w:color w:val="000000" w:themeColor="text1"/>
          <w:sz w:val="28"/>
          <w:szCs w:val="28"/>
          <w:u w:val="none"/>
        </w:rPr>
        <w:t xml:space="preserve"> object to receive periodic update about geo position.</w:t>
      </w:r>
    </w:p>
    <w:p w:rsidR="00EC3642" w:rsidRPr="006F1237" w:rsidRDefault="00EC3642" w:rsidP="00803036">
      <w:pPr>
        <w:rPr>
          <w:color w:val="000000" w:themeColor="text1"/>
          <w:sz w:val="28"/>
          <w:szCs w:val="28"/>
          <w:u w:val="none"/>
          <w:shd w:val="clear" w:color="auto" w:fill="FFFFFF"/>
        </w:rPr>
      </w:pPr>
      <w:proofErr w:type="spellStart"/>
      <w:proofErr w:type="gramStart"/>
      <w:r w:rsidRPr="006F1237">
        <w:rPr>
          <w:b/>
          <w:color w:val="000000" w:themeColor="text1"/>
          <w:sz w:val="28"/>
          <w:szCs w:val="28"/>
          <w:u w:val="none"/>
        </w:rPr>
        <w:t>LocationListener</w:t>
      </w:r>
      <w:proofErr w:type="spellEnd"/>
      <w:r w:rsidRPr="006F1237">
        <w:rPr>
          <w:b/>
          <w:color w:val="000000" w:themeColor="text1"/>
          <w:sz w:val="28"/>
          <w:szCs w:val="28"/>
          <w:u w:val="none"/>
        </w:rPr>
        <w:t xml:space="preserve"> </w:t>
      </w:r>
      <w:r w:rsidRPr="006F1237">
        <w:rPr>
          <w:color w:val="000000" w:themeColor="text1"/>
          <w:sz w:val="28"/>
          <w:szCs w:val="28"/>
          <w:u w:val="none"/>
        </w:rPr>
        <w:t>:-</w:t>
      </w:r>
      <w:proofErr w:type="gramEnd"/>
      <w:r w:rsidRPr="006F1237">
        <w:rPr>
          <w:color w:val="000000" w:themeColor="text1"/>
          <w:sz w:val="28"/>
          <w:szCs w:val="28"/>
          <w:u w:val="none"/>
        </w:rPr>
        <w:t xml:space="preserve"> It is an interface and implementation of this interface is </w:t>
      </w:r>
      <w:r w:rsidRPr="006F1237">
        <w:rPr>
          <w:color w:val="000000" w:themeColor="text1"/>
          <w:sz w:val="28"/>
          <w:szCs w:val="28"/>
          <w:u w:val="none"/>
          <w:shd w:val="clear" w:color="auto" w:fill="FFFFFF"/>
        </w:rPr>
        <w:t xml:space="preserve">used for receiving notifications from the </w:t>
      </w:r>
      <w:proofErr w:type="spellStart"/>
      <w:r w:rsidRPr="006F1237">
        <w:rPr>
          <w:color w:val="000000" w:themeColor="text1"/>
          <w:sz w:val="28"/>
          <w:szCs w:val="28"/>
          <w:u w:val="none"/>
          <w:shd w:val="clear" w:color="auto" w:fill="FFFFFF"/>
        </w:rPr>
        <w:t>LocationManager</w:t>
      </w:r>
      <w:proofErr w:type="spellEnd"/>
      <w:r w:rsidRPr="006F1237">
        <w:rPr>
          <w:color w:val="000000" w:themeColor="text1"/>
          <w:sz w:val="28"/>
          <w:szCs w:val="28"/>
          <w:u w:val="none"/>
          <w:shd w:val="clear" w:color="auto" w:fill="FFFFFF"/>
        </w:rPr>
        <w:t xml:space="preserve"> when the location has changed. </w:t>
      </w:r>
    </w:p>
    <w:p w:rsidR="00251BEF" w:rsidRPr="006F1237" w:rsidRDefault="00251BEF" w:rsidP="00803036">
      <w:pPr>
        <w:rPr>
          <w:b/>
          <w:color w:val="000000" w:themeColor="text1"/>
          <w:sz w:val="28"/>
          <w:szCs w:val="28"/>
          <w:u w:val="none"/>
          <w:shd w:val="clear" w:color="auto" w:fill="FFFFFF"/>
        </w:rPr>
      </w:pPr>
      <w:r w:rsidRPr="006F1237">
        <w:rPr>
          <w:b/>
          <w:color w:val="000000" w:themeColor="text1"/>
          <w:sz w:val="28"/>
          <w:szCs w:val="28"/>
          <w:u w:val="none"/>
          <w:shd w:val="clear" w:color="auto" w:fill="FFFFFF"/>
        </w:rPr>
        <w:t>Event Handler methods:-</w:t>
      </w:r>
    </w:p>
    <w:p w:rsidR="00251BEF" w:rsidRPr="006F1237" w:rsidRDefault="00251BEF" w:rsidP="00803036">
      <w:pPr>
        <w:rPr>
          <w:color w:val="000000" w:themeColor="text1"/>
          <w:sz w:val="28"/>
          <w:szCs w:val="28"/>
          <w:u w:val="none"/>
          <w:shd w:val="clear" w:color="auto" w:fill="FFFFFF"/>
        </w:rPr>
      </w:pPr>
      <w:r w:rsidRPr="006F1237">
        <w:rPr>
          <w:color w:val="000000" w:themeColor="text1"/>
          <w:sz w:val="28"/>
          <w:szCs w:val="28"/>
          <w:u w:val="none"/>
          <w:shd w:val="clear" w:color="auto" w:fill="FFFFFF"/>
        </w:rPr>
        <w:t>1-</w:t>
      </w:r>
      <w:r w:rsidRPr="006F1237">
        <w:rPr>
          <w:b/>
          <w:color w:val="000000" w:themeColor="text1"/>
          <w:sz w:val="28"/>
          <w:szCs w:val="28"/>
          <w:u w:val="none"/>
          <w:shd w:val="clear" w:color="auto" w:fill="FFFFFF"/>
        </w:rPr>
        <w:t xml:space="preserve">void </w:t>
      </w:r>
      <w:proofErr w:type="spellStart"/>
      <w:proofErr w:type="gramStart"/>
      <w:r w:rsidRPr="006F1237">
        <w:rPr>
          <w:b/>
          <w:color w:val="000000" w:themeColor="text1"/>
          <w:sz w:val="28"/>
          <w:szCs w:val="28"/>
          <w:u w:val="none"/>
          <w:shd w:val="clear" w:color="auto" w:fill="FFFFFF"/>
        </w:rPr>
        <w:t>onLocationChanged</w:t>
      </w:r>
      <w:proofErr w:type="spellEnd"/>
      <w:r w:rsidRPr="006F1237">
        <w:rPr>
          <w:b/>
          <w:color w:val="000000" w:themeColor="text1"/>
          <w:sz w:val="28"/>
          <w:szCs w:val="28"/>
          <w:u w:val="none"/>
          <w:shd w:val="clear" w:color="auto" w:fill="FFFFFF"/>
        </w:rPr>
        <w:t>(</w:t>
      </w:r>
      <w:proofErr w:type="gramEnd"/>
      <w:r w:rsidRPr="006F1237">
        <w:rPr>
          <w:color w:val="000000" w:themeColor="text1"/>
          <w:sz w:val="28"/>
          <w:szCs w:val="28"/>
          <w:u w:val="none"/>
          <w:shd w:val="clear" w:color="auto" w:fill="FFFFFF"/>
        </w:rPr>
        <w:t>Location location</w:t>
      </w:r>
      <w:r w:rsidRPr="006F1237">
        <w:rPr>
          <w:b/>
          <w:color w:val="000000" w:themeColor="text1"/>
          <w:sz w:val="28"/>
          <w:szCs w:val="28"/>
          <w:u w:val="none"/>
          <w:shd w:val="clear" w:color="auto" w:fill="FFFFFF"/>
        </w:rPr>
        <w:t>)</w:t>
      </w:r>
      <w:r w:rsidRPr="006F1237">
        <w:rPr>
          <w:color w:val="000000" w:themeColor="text1"/>
          <w:sz w:val="28"/>
          <w:szCs w:val="28"/>
          <w:u w:val="none"/>
          <w:shd w:val="clear" w:color="auto" w:fill="FFFFFF"/>
        </w:rPr>
        <w:t>- called by OS when location changes.</w:t>
      </w:r>
    </w:p>
    <w:p w:rsidR="00251BEF" w:rsidRPr="006F1237" w:rsidRDefault="00251BEF" w:rsidP="00803036">
      <w:pPr>
        <w:rPr>
          <w:color w:val="000000" w:themeColor="text1"/>
          <w:sz w:val="28"/>
          <w:szCs w:val="28"/>
          <w:u w:val="none"/>
          <w:shd w:val="clear" w:color="auto" w:fill="FFFFFF"/>
        </w:rPr>
      </w:pPr>
      <w:r w:rsidRPr="006F1237">
        <w:rPr>
          <w:color w:val="000000" w:themeColor="text1"/>
          <w:sz w:val="28"/>
          <w:szCs w:val="28"/>
          <w:u w:val="none"/>
          <w:shd w:val="clear" w:color="auto" w:fill="FFFFFF"/>
        </w:rPr>
        <w:t>2-</w:t>
      </w:r>
      <w:r w:rsidRPr="006F1237">
        <w:rPr>
          <w:b/>
          <w:color w:val="000000" w:themeColor="text1"/>
          <w:sz w:val="28"/>
          <w:szCs w:val="28"/>
          <w:u w:val="none"/>
          <w:shd w:val="clear" w:color="auto" w:fill="FFFFFF"/>
        </w:rPr>
        <w:t xml:space="preserve"> void </w:t>
      </w:r>
      <w:proofErr w:type="spellStart"/>
      <w:proofErr w:type="gramStart"/>
      <w:r w:rsidRPr="006F1237">
        <w:rPr>
          <w:b/>
          <w:color w:val="000000" w:themeColor="text1"/>
          <w:sz w:val="28"/>
          <w:szCs w:val="28"/>
          <w:u w:val="none"/>
          <w:shd w:val="clear" w:color="auto" w:fill="FFFFFF"/>
        </w:rPr>
        <w:t>onProviderDisabled</w:t>
      </w:r>
      <w:proofErr w:type="spellEnd"/>
      <w:r w:rsidRPr="006F1237">
        <w:rPr>
          <w:b/>
          <w:color w:val="000000" w:themeColor="text1"/>
          <w:sz w:val="28"/>
          <w:szCs w:val="28"/>
          <w:u w:val="none"/>
          <w:shd w:val="clear" w:color="auto" w:fill="FFFFFF"/>
        </w:rPr>
        <w:t>(</w:t>
      </w:r>
      <w:proofErr w:type="gramEnd"/>
      <w:r w:rsidRPr="006F1237">
        <w:rPr>
          <w:color w:val="000000" w:themeColor="text1"/>
          <w:sz w:val="28"/>
          <w:szCs w:val="28"/>
          <w:u w:val="none"/>
          <w:shd w:val="clear" w:color="auto" w:fill="FFFFFF"/>
        </w:rPr>
        <w:t xml:space="preserve">String </w:t>
      </w:r>
      <w:proofErr w:type="spellStart"/>
      <w:r w:rsidRPr="006F1237">
        <w:rPr>
          <w:color w:val="000000" w:themeColor="text1"/>
          <w:sz w:val="28"/>
          <w:szCs w:val="28"/>
          <w:u w:val="none"/>
          <w:shd w:val="clear" w:color="auto" w:fill="FFFFFF"/>
        </w:rPr>
        <w:t>providerName</w:t>
      </w:r>
      <w:proofErr w:type="spellEnd"/>
      <w:r w:rsidRPr="006F1237">
        <w:rPr>
          <w:b/>
          <w:color w:val="000000" w:themeColor="text1"/>
          <w:sz w:val="28"/>
          <w:szCs w:val="28"/>
          <w:u w:val="none"/>
          <w:shd w:val="clear" w:color="auto" w:fill="FFFFFF"/>
        </w:rPr>
        <w:t>)</w:t>
      </w:r>
      <w:r w:rsidRPr="006F1237">
        <w:rPr>
          <w:color w:val="000000" w:themeColor="text1"/>
          <w:sz w:val="28"/>
          <w:szCs w:val="28"/>
          <w:u w:val="none"/>
          <w:shd w:val="clear" w:color="auto" w:fill="FFFFFF"/>
        </w:rPr>
        <w:t>- called by OS when provider has been disabled by the user.</w:t>
      </w:r>
    </w:p>
    <w:p w:rsidR="00251BEF" w:rsidRPr="006F1237" w:rsidRDefault="00251BEF" w:rsidP="00803036">
      <w:pPr>
        <w:rPr>
          <w:color w:val="000000" w:themeColor="text1"/>
          <w:sz w:val="28"/>
          <w:szCs w:val="28"/>
          <w:u w:val="none"/>
          <w:shd w:val="clear" w:color="auto" w:fill="FFFFFF"/>
        </w:rPr>
      </w:pPr>
      <w:r w:rsidRPr="006F1237">
        <w:rPr>
          <w:color w:val="000000" w:themeColor="text1"/>
          <w:sz w:val="28"/>
          <w:szCs w:val="28"/>
          <w:u w:val="none"/>
          <w:shd w:val="clear" w:color="auto" w:fill="FFFFFF"/>
        </w:rPr>
        <w:t>3-</w:t>
      </w:r>
      <w:r w:rsidRPr="006F1237">
        <w:rPr>
          <w:b/>
          <w:color w:val="000000" w:themeColor="text1"/>
          <w:sz w:val="28"/>
          <w:szCs w:val="28"/>
          <w:u w:val="none"/>
          <w:shd w:val="clear" w:color="auto" w:fill="FFFFFF"/>
        </w:rPr>
        <w:t xml:space="preserve"> </w:t>
      </w:r>
      <w:r w:rsidR="0093419B" w:rsidRPr="006F1237">
        <w:rPr>
          <w:b/>
          <w:color w:val="000000" w:themeColor="text1"/>
          <w:sz w:val="28"/>
          <w:szCs w:val="28"/>
          <w:u w:val="none"/>
          <w:shd w:val="clear" w:color="auto" w:fill="FFFFFF"/>
        </w:rPr>
        <w:t xml:space="preserve">void </w:t>
      </w:r>
      <w:proofErr w:type="spellStart"/>
      <w:proofErr w:type="gramStart"/>
      <w:r w:rsidR="0093419B" w:rsidRPr="006F1237">
        <w:rPr>
          <w:b/>
          <w:color w:val="000000" w:themeColor="text1"/>
          <w:sz w:val="28"/>
          <w:szCs w:val="28"/>
          <w:u w:val="none"/>
          <w:shd w:val="clear" w:color="auto" w:fill="FFFFFF"/>
        </w:rPr>
        <w:t>onProviderEnabled</w:t>
      </w:r>
      <w:proofErr w:type="spellEnd"/>
      <w:r w:rsidR="0093419B" w:rsidRPr="006F1237">
        <w:rPr>
          <w:b/>
          <w:color w:val="000000" w:themeColor="text1"/>
          <w:sz w:val="28"/>
          <w:szCs w:val="28"/>
          <w:u w:val="none"/>
          <w:shd w:val="clear" w:color="auto" w:fill="FFFFFF"/>
        </w:rPr>
        <w:t>(</w:t>
      </w:r>
      <w:proofErr w:type="gramEnd"/>
      <w:r w:rsidR="0093419B" w:rsidRPr="006F1237">
        <w:rPr>
          <w:color w:val="000000" w:themeColor="text1"/>
          <w:sz w:val="28"/>
          <w:szCs w:val="28"/>
          <w:u w:val="none"/>
          <w:shd w:val="clear" w:color="auto" w:fill="FFFFFF"/>
        </w:rPr>
        <w:t xml:space="preserve">String </w:t>
      </w:r>
      <w:proofErr w:type="spellStart"/>
      <w:r w:rsidR="0093419B" w:rsidRPr="006F1237">
        <w:rPr>
          <w:color w:val="000000" w:themeColor="text1"/>
          <w:sz w:val="28"/>
          <w:szCs w:val="28"/>
          <w:u w:val="none"/>
          <w:shd w:val="clear" w:color="auto" w:fill="FFFFFF"/>
        </w:rPr>
        <w:t>providerName</w:t>
      </w:r>
      <w:proofErr w:type="spellEnd"/>
      <w:r w:rsidR="0093419B" w:rsidRPr="006F1237">
        <w:rPr>
          <w:b/>
          <w:color w:val="000000" w:themeColor="text1"/>
          <w:sz w:val="28"/>
          <w:szCs w:val="28"/>
          <w:u w:val="none"/>
          <w:shd w:val="clear" w:color="auto" w:fill="FFFFFF"/>
        </w:rPr>
        <w:t>)</w:t>
      </w:r>
      <w:r w:rsidR="0093419B" w:rsidRPr="006F1237">
        <w:rPr>
          <w:color w:val="000000" w:themeColor="text1"/>
          <w:sz w:val="28"/>
          <w:szCs w:val="28"/>
          <w:u w:val="none"/>
          <w:shd w:val="clear" w:color="auto" w:fill="FFFFFF"/>
        </w:rPr>
        <w:t>- called by OS when provider has been Enabled by the user.</w:t>
      </w:r>
      <w:r w:rsidRPr="006F1237">
        <w:rPr>
          <w:color w:val="000000" w:themeColor="text1"/>
          <w:sz w:val="28"/>
          <w:szCs w:val="28"/>
          <w:u w:val="none"/>
          <w:shd w:val="clear" w:color="auto" w:fill="FFFFFF"/>
        </w:rPr>
        <w:t>.</w:t>
      </w:r>
    </w:p>
    <w:p w:rsidR="00251BEF" w:rsidRPr="006F1237" w:rsidRDefault="00251BEF" w:rsidP="00803036">
      <w:pPr>
        <w:rPr>
          <w:color w:val="000000" w:themeColor="text1"/>
          <w:sz w:val="28"/>
          <w:szCs w:val="28"/>
          <w:u w:val="none"/>
          <w:shd w:val="clear" w:color="auto" w:fill="FFFFFF"/>
        </w:rPr>
      </w:pPr>
      <w:r w:rsidRPr="006F1237">
        <w:rPr>
          <w:color w:val="000000" w:themeColor="text1"/>
          <w:sz w:val="28"/>
          <w:szCs w:val="28"/>
          <w:u w:val="none"/>
          <w:shd w:val="clear" w:color="auto" w:fill="FFFFFF"/>
        </w:rPr>
        <w:t>4-</w:t>
      </w:r>
      <w:r w:rsidRPr="006F1237">
        <w:rPr>
          <w:b/>
          <w:color w:val="000000" w:themeColor="text1"/>
          <w:sz w:val="28"/>
          <w:szCs w:val="28"/>
          <w:u w:val="none"/>
          <w:shd w:val="clear" w:color="auto" w:fill="FFFFFF"/>
        </w:rPr>
        <w:t xml:space="preserve"> void </w:t>
      </w:r>
      <w:proofErr w:type="spellStart"/>
      <w:proofErr w:type="gramStart"/>
      <w:r w:rsidR="00842BCD" w:rsidRPr="006F1237">
        <w:rPr>
          <w:b/>
          <w:color w:val="000000" w:themeColor="text1"/>
          <w:sz w:val="28"/>
          <w:szCs w:val="28"/>
          <w:u w:val="none"/>
          <w:shd w:val="clear" w:color="auto" w:fill="FFFFFF"/>
        </w:rPr>
        <w:t>onStatus</w:t>
      </w:r>
      <w:r w:rsidRPr="006F1237">
        <w:rPr>
          <w:b/>
          <w:color w:val="000000" w:themeColor="text1"/>
          <w:sz w:val="28"/>
          <w:szCs w:val="28"/>
          <w:u w:val="none"/>
          <w:shd w:val="clear" w:color="auto" w:fill="FFFFFF"/>
        </w:rPr>
        <w:t>Changed</w:t>
      </w:r>
      <w:proofErr w:type="spellEnd"/>
      <w:r w:rsidRPr="006F1237">
        <w:rPr>
          <w:b/>
          <w:color w:val="000000" w:themeColor="text1"/>
          <w:sz w:val="28"/>
          <w:szCs w:val="28"/>
          <w:u w:val="none"/>
          <w:shd w:val="clear" w:color="auto" w:fill="FFFFFF"/>
        </w:rPr>
        <w:t>(</w:t>
      </w:r>
      <w:proofErr w:type="gramEnd"/>
      <w:r w:rsidR="00842BCD" w:rsidRPr="006F1237">
        <w:rPr>
          <w:color w:val="000000" w:themeColor="text1"/>
          <w:sz w:val="28"/>
          <w:szCs w:val="28"/>
          <w:u w:val="none"/>
          <w:shd w:val="clear" w:color="auto" w:fill="FFFFFF"/>
        </w:rPr>
        <w:t>String</w:t>
      </w:r>
      <w:r w:rsidR="00842BCD" w:rsidRPr="006F1237">
        <w:rPr>
          <w:b/>
          <w:color w:val="000000" w:themeColor="text1"/>
          <w:sz w:val="28"/>
          <w:szCs w:val="28"/>
          <w:u w:val="none"/>
          <w:shd w:val="clear" w:color="auto" w:fill="FFFFFF"/>
        </w:rPr>
        <w:t xml:space="preserve"> </w:t>
      </w:r>
      <w:proofErr w:type="spellStart"/>
      <w:r w:rsidR="00842BCD" w:rsidRPr="006F1237">
        <w:rPr>
          <w:color w:val="000000" w:themeColor="text1"/>
          <w:sz w:val="28"/>
          <w:szCs w:val="28"/>
          <w:u w:val="none"/>
          <w:shd w:val="clear" w:color="auto" w:fill="FFFFFF"/>
        </w:rPr>
        <w:t>provider,int</w:t>
      </w:r>
      <w:proofErr w:type="spellEnd"/>
      <w:r w:rsidR="00842BCD" w:rsidRPr="006F1237">
        <w:rPr>
          <w:color w:val="000000" w:themeColor="text1"/>
          <w:sz w:val="28"/>
          <w:szCs w:val="28"/>
          <w:u w:val="none"/>
          <w:shd w:val="clear" w:color="auto" w:fill="FFFFFF"/>
        </w:rPr>
        <w:t xml:space="preserve"> </w:t>
      </w:r>
      <w:proofErr w:type="spellStart"/>
      <w:r w:rsidR="00842BCD" w:rsidRPr="006F1237">
        <w:rPr>
          <w:color w:val="000000" w:themeColor="text1"/>
          <w:sz w:val="28"/>
          <w:szCs w:val="28"/>
          <w:u w:val="none"/>
          <w:shd w:val="clear" w:color="auto" w:fill="FFFFFF"/>
        </w:rPr>
        <w:t>status,Bundle</w:t>
      </w:r>
      <w:proofErr w:type="spellEnd"/>
      <w:r w:rsidR="00842BCD" w:rsidRPr="006F1237">
        <w:rPr>
          <w:color w:val="000000" w:themeColor="text1"/>
          <w:sz w:val="28"/>
          <w:szCs w:val="28"/>
          <w:u w:val="none"/>
          <w:shd w:val="clear" w:color="auto" w:fill="FFFFFF"/>
        </w:rPr>
        <w:t xml:space="preserve"> extra</w:t>
      </w:r>
      <w:r w:rsidRPr="006F1237">
        <w:rPr>
          <w:b/>
          <w:color w:val="000000" w:themeColor="text1"/>
          <w:sz w:val="28"/>
          <w:szCs w:val="28"/>
          <w:u w:val="none"/>
          <w:shd w:val="clear" w:color="auto" w:fill="FFFFFF"/>
        </w:rPr>
        <w:t>)</w:t>
      </w:r>
      <w:r w:rsidRPr="006F1237">
        <w:rPr>
          <w:color w:val="000000" w:themeColor="text1"/>
          <w:sz w:val="28"/>
          <w:szCs w:val="28"/>
          <w:u w:val="none"/>
          <w:shd w:val="clear" w:color="auto" w:fill="FFFFFF"/>
        </w:rPr>
        <w:t>-</w:t>
      </w:r>
      <w:r w:rsidR="00842BCD" w:rsidRPr="006F1237">
        <w:rPr>
          <w:color w:val="000000" w:themeColor="text1"/>
          <w:sz w:val="28"/>
          <w:szCs w:val="28"/>
          <w:u w:val="none"/>
          <w:shd w:val="clear" w:color="auto" w:fill="FFFFFF"/>
        </w:rPr>
        <w:t xml:space="preserve"> called by OS when provider status</w:t>
      </w:r>
      <w:r w:rsidRPr="006F1237">
        <w:rPr>
          <w:color w:val="000000" w:themeColor="text1"/>
          <w:sz w:val="28"/>
          <w:szCs w:val="28"/>
          <w:u w:val="none"/>
          <w:shd w:val="clear" w:color="auto" w:fill="FFFFFF"/>
        </w:rPr>
        <w:t xml:space="preserve"> changes.</w:t>
      </w:r>
    </w:p>
    <w:p w:rsidR="0006465A" w:rsidRPr="006F1237" w:rsidRDefault="0006465A" w:rsidP="00803036">
      <w:pPr>
        <w:rPr>
          <w:color w:val="000000" w:themeColor="text1"/>
          <w:sz w:val="28"/>
          <w:szCs w:val="28"/>
          <w:u w:val="none"/>
          <w:shd w:val="clear" w:color="auto" w:fill="FFFFFF"/>
        </w:rPr>
      </w:pPr>
      <w:r w:rsidRPr="006F1237">
        <w:rPr>
          <w:color w:val="000000" w:themeColor="text1"/>
          <w:sz w:val="28"/>
          <w:szCs w:val="28"/>
          <w:u w:val="none"/>
          <w:shd w:val="clear" w:color="auto" w:fill="FFFFFF"/>
        </w:rPr>
        <w:t xml:space="preserve">Where </w:t>
      </w:r>
      <w:r w:rsidR="00CB731F" w:rsidRPr="006F1237">
        <w:rPr>
          <w:color w:val="000000" w:themeColor="text1"/>
          <w:sz w:val="28"/>
          <w:szCs w:val="28"/>
          <w:u w:val="none"/>
          <w:shd w:val="clear" w:color="auto" w:fill="FFFFFF"/>
        </w:rPr>
        <w:t>-</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1296"/>
        <w:gridCol w:w="8364"/>
      </w:tblGrid>
      <w:tr w:rsidR="0006465A" w:rsidRPr="006F1237" w:rsidTr="0006465A">
        <w:tc>
          <w:tcPr>
            <w:tcW w:w="0" w:type="auto"/>
            <w:tcBorders>
              <w:top w:val="nil"/>
              <w:left w:val="nil"/>
              <w:bottom w:val="nil"/>
              <w:right w:val="nil"/>
            </w:tcBorders>
            <w:shd w:val="clear" w:color="auto" w:fill="auto"/>
            <w:tcMar>
              <w:top w:w="30" w:type="dxa"/>
              <w:left w:w="150" w:type="dxa"/>
              <w:bottom w:w="30" w:type="dxa"/>
              <w:right w:w="150" w:type="dxa"/>
            </w:tcMar>
            <w:hideMark/>
          </w:tcPr>
          <w:p w:rsidR="0006465A" w:rsidRPr="006F1237" w:rsidRDefault="00215554" w:rsidP="0006465A">
            <w:pPr>
              <w:spacing w:after="0" w:line="360" w:lineRule="atLeast"/>
              <w:rPr>
                <w:rFonts w:eastAsia="Times New Roman"/>
                <w:i/>
                <w:iCs/>
                <w:color w:val="auto"/>
                <w:sz w:val="28"/>
                <w:szCs w:val="28"/>
                <w:u w:val="none"/>
              </w:rPr>
            </w:pPr>
            <w:r w:rsidRPr="006F1237">
              <w:rPr>
                <w:rFonts w:eastAsia="Times New Roman"/>
                <w:i/>
                <w:iCs/>
                <w:color w:val="auto"/>
                <w:sz w:val="28"/>
                <w:szCs w:val="28"/>
                <w:u w:val="none"/>
              </w:rPr>
              <w:t>P</w:t>
            </w:r>
            <w:r w:rsidR="0006465A" w:rsidRPr="006F1237">
              <w:rPr>
                <w:rFonts w:eastAsia="Times New Roman"/>
                <w:i/>
                <w:iCs/>
                <w:color w:val="auto"/>
                <w:sz w:val="28"/>
                <w:szCs w:val="28"/>
                <w:u w:val="none"/>
              </w:rPr>
              <w:t>rovider</w:t>
            </w:r>
          </w:p>
        </w:tc>
        <w:tc>
          <w:tcPr>
            <w:tcW w:w="0" w:type="auto"/>
            <w:tcBorders>
              <w:top w:val="nil"/>
              <w:left w:val="nil"/>
              <w:bottom w:val="nil"/>
              <w:right w:val="nil"/>
            </w:tcBorders>
            <w:shd w:val="clear" w:color="auto" w:fill="auto"/>
            <w:tcMar>
              <w:top w:w="30" w:type="dxa"/>
              <w:left w:w="150" w:type="dxa"/>
              <w:bottom w:w="30" w:type="dxa"/>
              <w:right w:w="150" w:type="dxa"/>
            </w:tcMar>
            <w:hideMark/>
          </w:tcPr>
          <w:p w:rsidR="0006465A" w:rsidRPr="006F1237" w:rsidRDefault="0006465A" w:rsidP="0006465A">
            <w:pPr>
              <w:spacing w:after="0" w:line="360" w:lineRule="atLeast"/>
              <w:rPr>
                <w:rFonts w:eastAsia="Times New Roman"/>
                <w:color w:val="auto"/>
                <w:sz w:val="28"/>
                <w:szCs w:val="28"/>
                <w:u w:val="none"/>
              </w:rPr>
            </w:pPr>
            <w:proofErr w:type="gramStart"/>
            <w:r w:rsidRPr="006F1237">
              <w:rPr>
                <w:rFonts w:eastAsia="Times New Roman"/>
                <w:color w:val="auto"/>
                <w:sz w:val="28"/>
                <w:szCs w:val="28"/>
                <w:u w:val="none"/>
              </w:rPr>
              <w:t>the</w:t>
            </w:r>
            <w:proofErr w:type="gramEnd"/>
            <w:r w:rsidRPr="006F1237">
              <w:rPr>
                <w:rFonts w:eastAsia="Times New Roman"/>
                <w:color w:val="auto"/>
                <w:sz w:val="28"/>
                <w:szCs w:val="28"/>
                <w:u w:val="none"/>
              </w:rPr>
              <w:t xml:space="preserve"> name of the location provider associated with this update.</w:t>
            </w:r>
          </w:p>
        </w:tc>
      </w:tr>
      <w:tr w:rsidR="0006465A" w:rsidRPr="006F1237" w:rsidTr="0006465A">
        <w:tc>
          <w:tcPr>
            <w:tcW w:w="0" w:type="auto"/>
            <w:tcBorders>
              <w:top w:val="nil"/>
              <w:left w:val="nil"/>
              <w:bottom w:val="nil"/>
              <w:right w:val="nil"/>
            </w:tcBorders>
            <w:shd w:val="clear" w:color="auto" w:fill="auto"/>
            <w:tcMar>
              <w:top w:w="30" w:type="dxa"/>
              <w:left w:w="150" w:type="dxa"/>
              <w:bottom w:w="30" w:type="dxa"/>
              <w:right w:w="150" w:type="dxa"/>
            </w:tcMar>
            <w:hideMark/>
          </w:tcPr>
          <w:p w:rsidR="0006465A" w:rsidRPr="006F1237" w:rsidRDefault="00CB731F" w:rsidP="0006465A">
            <w:pPr>
              <w:spacing w:after="0" w:line="360" w:lineRule="atLeast"/>
              <w:rPr>
                <w:rFonts w:eastAsia="Times New Roman"/>
                <w:i/>
                <w:iCs/>
                <w:color w:val="auto"/>
                <w:sz w:val="28"/>
                <w:szCs w:val="28"/>
                <w:u w:val="none"/>
              </w:rPr>
            </w:pPr>
            <w:r w:rsidRPr="006F1237">
              <w:rPr>
                <w:rFonts w:eastAsia="Times New Roman"/>
                <w:i/>
                <w:iCs/>
                <w:color w:val="auto"/>
                <w:sz w:val="28"/>
                <w:szCs w:val="28"/>
                <w:u w:val="none"/>
              </w:rPr>
              <w:t>S</w:t>
            </w:r>
            <w:r w:rsidR="0006465A" w:rsidRPr="006F1237">
              <w:rPr>
                <w:rFonts w:eastAsia="Times New Roman"/>
                <w:i/>
                <w:iCs/>
                <w:color w:val="auto"/>
                <w:sz w:val="28"/>
                <w:szCs w:val="28"/>
                <w:u w:val="none"/>
              </w:rPr>
              <w:t>tatus</w:t>
            </w:r>
          </w:p>
        </w:tc>
        <w:tc>
          <w:tcPr>
            <w:tcW w:w="0" w:type="auto"/>
            <w:tcBorders>
              <w:top w:val="nil"/>
              <w:left w:val="nil"/>
              <w:bottom w:val="nil"/>
              <w:right w:val="nil"/>
            </w:tcBorders>
            <w:shd w:val="clear" w:color="auto" w:fill="auto"/>
            <w:tcMar>
              <w:top w:w="30" w:type="dxa"/>
              <w:left w:w="150" w:type="dxa"/>
              <w:bottom w:w="30" w:type="dxa"/>
              <w:right w:w="150" w:type="dxa"/>
            </w:tcMar>
            <w:hideMark/>
          </w:tcPr>
          <w:p w:rsidR="0006465A" w:rsidRPr="006F1237" w:rsidRDefault="00641B3B" w:rsidP="0006465A">
            <w:pPr>
              <w:spacing w:after="0" w:line="360" w:lineRule="atLeast"/>
              <w:rPr>
                <w:rFonts w:eastAsia="Times New Roman"/>
                <w:color w:val="auto"/>
                <w:sz w:val="28"/>
                <w:szCs w:val="28"/>
                <w:u w:val="none"/>
              </w:rPr>
            </w:pPr>
            <w:hyperlink r:id="rId11" w:anchor="OUT_OF_SERVICE" w:history="1">
              <w:r w:rsidR="0006465A" w:rsidRPr="006F1237">
                <w:rPr>
                  <w:rFonts w:eastAsia="Times New Roman"/>
                  <w:color w:val="039BE5"/>
                  <w:sz w:val="28"/>
                  <w:szCs w:val="28"/>
                  <w:u w:val="none"/>
                  <w:shd w:val="clear" w:color="auto" w:fill="F7F7F7"/>
                </w:rPr>
                <w:t>OUT_OF_SERVICE</w:t>
              </w:r>
            </w:hyperlink>
            <w:r w:rsidR="0006465A" w:rsidRPr="006F1237">
              <w:rPr>
                <w:rFonts w:eastAsia="Times New Roman"/>
                <w:color w:val="auto"/>
                <w:sz w:val="28"/>
                <w:szCs w:val="28"/>
                <w:u w:val="none"/>
              </w:rPr>
              <w:t> if the provider is out of service, and this is not expected to change in the near future; </w:t>
            </w:r>
            <w:hyperlink r:id="rId12" w:anchor="TEMPORARILY_UNAVAILABLE" w:history="1">
              <w:r w:rsidR="0006465A" w:rsidRPr="006F1237">
                <w:rPr>
                  <w:rFonts w:eastAsia="Times New Roman"/>
                  <w:color w:val="039BE5"/>
                  <w:sz w:val="28"/>
                  <w:szCs w:val="28"/>
                  <w:u w:val="none"/>
                  <w:shd w:val="clear" w:color="auto" w:fill="F7F7F7"/>
                </w:rPr>
                <w:t>TEMPORARILY_UNAVAILABLE</w:t>
              </w:r>
            </w:hyperlink>
            <w:r w:rsidR="0006465A" w:rsidRPr="006F1237">
              <w:rPr>
                <w:rFonts w:eastAsia="Times New Roman"/>
                <w:color w:val="auto"/>
                <w:sz w:val="28"/>
                <w:szCs w:val="28"/>
                <w:u w:val="none"/>
              </w:rPr>
              <w:t> if the provider is temporarily unavailable but is expected to be available shortly; and </w:t>
            </w:r>
            <w:hyperlink r:id="rId13" w:anchor="AVAILABLE" w:history="1">
              <w:r w:rsidR="0006465A" w:rsidRPr="006F1237">
                <w:rPr>
                  <w:rFonts w:eastAsia="Times New Roman"/>
                  <w:color w:val="039BE5"/>
                  <w:sz w:val="28"/>
                  <w:szCs w:val="28"/>
                  <w:u w:val="none"/>
                  <w:shd w:val="clear" w:color="auto" w:fill="F7F7F7"/>
                </w:rPr>
                <w:t>AVAILABLE</w:t>
              </w:r>
            </w:hyperlink>
            <w:r w:rsidR="0006465A" w:rsidRPr="006F1237">
              <w:rPr>
                <w:rFonts w:eastAsia="Times New Roman"/>
                <w:color w:val="auto"/>
                <w:sz w:val="28"/>
                <w:szCs w:val="28"/>
                <w:u w:val="none"/>
              </w:rPr>
              <w:t> if the provider is currently available.</w:t>
            </w:r>
          </w:p>
        </w:tc>
      </w:tr>
      <w:tr w:rsidR="0006465A" w:rsidRPr="006F1237" w:rsidTr="0006465A">
        <w:tc>
          <w:tcPr>
            <w:tcW w:w="0" w:type="auto"/>
            <w:tcBorders>
              <w:top w:val="nil"/>
              <w:left w:val="nil"/>
              <w:bottom w:val="nil"/>
              <w:right w:val="nil"/>
            </w:tcBorders>
            <w:shd w:val="clear" w:color="auto" w:fill="auto"/>
            <w:tcMar>
              <w:top w:w="30" w:type="dxa"/>
              <w:left w:w="150" w:type="dxa"/>
              <w:bottom w:w="30" w:type="dxa"/>
              <w:right w:w="150" w:type="dxa"/>
            </w:tcMar>
            <w:hideMark/>
          </w:tcPr>
          <w:p w:rsidR="0006465A" w:rsidRPr="006F1237" w:rsidRDefault="00CB731F" w:rsidP="0006465A">
            <w:pPr>
              <w:spacing w:after="0" w:line="360" w:lineRule="atLeast"/>
              <w:rPr>
                <w:rFonts w:eastAsia="Times New Roman"/>
                <w:i/>
                <w:iCs/>
                <w:color w:val="auto"/>
                <w:sz w:val="28"/>
                <w:szCs w:val="28"/>
                <w:u w:val="none"/>
              </w:rPr>
            </w:pPr>
            <w:r w:rsidRPr="006F1237">
              <w:rPr>
                <w:rFonts w:eastAsia="Times New Roman"/>
                <w:i/>
                <w:iCs/>
                <w:color w:val="auto"/>
                <w:sz w:val="28"/>
                <w:szCs w:val="28"/>
                <w:u w:val="none"/>
              </w:rPr>
              <w:lastRenderedPageBreak/>
              <w:t>E</w:t>
            </w:r>
            <w:r w:rsidR="0006465A" w:rsidRPr="006F1237">
              <w:rPr>
                <w:rFonts w:eastAsia="Times New Roman"/>
                <w:i/>
                <w:iCs/>
                <w:color w:val="auto"/>
                <w:sz w:val="28"/>
                <w:szCs w:val="28"/>
                <w:u w:val="none"/>
              </w:rPr>
              <w:t>xtras</w:t>
            </w:r>
          </w:p>
        </w:tc>
        <w:tc>
          <w:tcPr>
            <w:tcW w:w="0" w:type="auto"/>
            <w:tcBorders>
              <w:top w:val="nil"/>
              <w:left w:val="nil"/>
              <w:bottom w:val="nil"/>
              <w:right w:val="nil"/>
            </w:tcBorders>
            <w:shd w:val="clear" w:color="auto" w:fill="auto"/>
            <w:tcMar>
              <w:top w:w="30" w:type="dxa"/>
              <w:left w:w="150" w:type="dxa"/>
              <w:bottom w:w="30" w:type="dxa"/>
              <w:right w:w="150" w:type="dxa"/>
            </w:tcMar>
            <w:hideMark/>
          </w:tcPr>
          <w:p w:rsidR="0006465A" w:rsidRPr="006F1237" w:rsidRDefault="0006465A" w:rsidP="0006465A">
            <w:pPr>
              <w:spacing w:after="0" w:line="360" w:lineRule="atLeast"/>
              <w:rPr>
                <w:rFonts w:eastAsia="Times New Roman"/>
                <w:color w:val="auto"/>
                <w:sz w:val="28"/>
                <w:szCs w:val="28"/>
                <w:u w:val="none"/>
              </w:rPr>
            </w:pPr>
            <w:r w:rsidRPr="006F1237">
              <w:rPr>
                <w:rFonts w:eastAsia="Times New Roman"/>
                <w:color w:val="auto"/>
                <w:sz w:val="28"/>
                <w:szCs w:val="28"/>
                <w:u w:val="none"/>
              </w:rPr>
              <w:t xml:space="preserve"> An optional Bundle which will contain provider specific status variables.</w:t>
            </w:r>
          </w:p>
          <w:p w:rsidR="0006465A" w:rsidRPr="006F1237" w:rsidRDefault="0006465A" w:rsidP="0006465A">
            <w:pPr>
              <w:spacing w:after="0" w:line="360" w:lineRule="atLeast"/>
              <w:ind w:left="300"/>
              <w:rPr>
                <w:rFonts w:eastAsia="Times New Roman"/>
                <w:color w:val="auto"/>
                <w:sz w:val="28"/>
                <w:szCs w:val="28"/>
                <w:u w:val="none"/>
              </w:rPr>
            </w:pPr>
          </w:p>
        </w:tc>
      </w:tr>
    </w:tbl>
    <w:p w:rsidR="0006465A" w:rsidRPr="006F1237" w:rsidRDefault="0006465A" w:rsidP="00803036">
      <w:pPr>
        <w:rPr>
          <w:color w:val="000000" w:themeColor="text1"/>
          <w:sz w:val="28"/>
          <w:szCs w:val="28"/>
          <w:u w:val="none"/>
          <w:shd w:val="clear" w:color="auto" w:fill="FFFFFF"/>
        </w:rPr>
      </w:pPr>
    </w:p>
    <w:p w:rsidR="00251BEF" w:rsidRPr="006F1237" w:rsidRDefault="00EC3642" w:rsidP="00803036">
      <w:pPr>
        <w:rPr>
          <w:rStyle w:val="apple-converted-space"/>
          <w:color w:val="000000" w:themeColor="text1"/>
          <w:sz w:val="28"/>
          <w:szCs w:val="28"/>
          <w:u w:val="none"/>
          <w:shd w:val="clear" w:color="auto" w:fill="FFFFFF"/>
        </w:rPr>
      </w:pPr>
      <w:r w:rsidRPr="006F1237">
        <w:rPr>
          <w:color w:val="000000" w:themeColor="text1"/>
          <w:sz w:val="28"/>
          <w:szCs w:val="28"/>
          <w:u w:val="none"/>
          <w:shd w:val="clear" w:color="auto" w:fill="FFFFFF"/>
        </w:rPr>
        <w:t xml:space="preserve">These methods are called if the </w:t>
      </w:r>
      <w:proofErr w:type="spellStart"/>
      <w:r w:rsidRPr="006F1237">
        <w:rPr>
          <w:color w:val="000000" w:themeColor="text1"/>
          <w:sz w:val="28"/>
          <w:szCs w:val="28"/>
          <w:u w:val="none"/>
          <w:shd w:val="clear" w:color="auto" w:fill="FFFFFF"/>
        </w:rPr>
        <w:t>LocationListener</w:t>
      </w:r>
      <w:proofErr w:type="spellEnd"/>
      <w:r w:rsidRPr="006F1237">
        <w:rPr>
          <w:color w:val="000000" w:themeColor="text1"/>
          <w:sz w:val="28"/>
          <w:szCs w:val="28"/>
          <w:u w:val="none"/>
          <w:shd w:val="clear" w:color="auto" w:fill="FFFFFF"/>
        </w:rPr>
        <w:t xml:space="preserve"> has been registered with the location manager service using the</w:t>
      </w:r>
      <w:r w:rsidRPr="006F1237">
        <w:rPr>
          <w:rStyle w:val="apple-converted-space"/>
          <w:color w:val="000000" w:themeColor="text1"/>
          <w:sz w:val="28"/>
          <w:szCs w:val="28"/>
          <w:u w:val="none"/>
          <w:shd w:val="clear" w:color="auto" w:fill="FFFFFF"/>
        </w:rPr>
        <w:t> </w:t>
      </w:r>
      <w:r w:rsidR="00251BEF" w:rsidRPr="006F1237">
        <w:rPr>
          <w:rStyle w:val="apple-converted-space"/>
          <w:color w:val="000000" w:themeColor="text1"/>
          <w:sz w:val="28"/>
          <w:szCs w:val="28"/>
          <w:u w:val="none"/>
          <w:shd w:val="clear" w:color="auto" w:fill="FFFFFF"/>
        </w:rPr>
        <w:t>following method.</w:t>
      </w:r>
    </w:p>
    <w:p w:rsidR="00251BEF" w:rsidRPr="006F1237" w:rsidRDefault="00251BEF" w:rsidP="00803036">
      <w:pPr>
        <w:rPr>
          <w:rStyle w:val="HTMLCode"/>
          <w:rFonts w:ascii="Times New Roman" w:eastAsiaTheme="minorHAnsi" w:hAnsi="Times New Roman" w:cs="Times New Roman"/>
          <w:color w:val="000000" w:themeColor="text1"/>
          <w:sz w:val="28"/>
          <w:szCs w:val="28"/>
          <w:u w:val="none"/>
          <w:shd w:val="clear" w:color="auto" w:fill="F7F7F7"/>
        </w:rPr>
      </w:pPr>
      <w:proofErr w:type="gramStart"/>
      <w:r w:rsidRPr="006F1237">
        <w:rPr>
          <w:rStyle w:val="HTMLCode"/>
          <w:rFonts w:ascii="Times New Roman" w:eastAsiaTheme="minorHAnsi" w:hAnsi="Times New Roman" w:cs="Times New Roman"/>
          <w:color w:val="000000" w:themeColor="text1"/>
          <w:sz w:val="28"/>
          <w:szCs w:val="28"/>
          <w:u w:val="none"/>
          <w:shd w:val="clear" w:color="auto" w:fill="F7F7F7"/>
        </w:rPr>
        <w:t>public</w:t>
      </w:r>
      <w:proofErr w:type="gramEnd"/>
      <w:r w:rsidRPr="006F1237">
        <w:rPr>
          <w:rStyle w:val="HTMLCode"/>
          <w:rFonts w:ascii="Times New Roman" w:eastAsiaTheme="minorHAnsi" w:hAnsi="Times New Roman" w:cs="Times New Roman"/>
          <w:color w:val="000000" w:themeColor="text1"/>
          <w:sz w:val="28"/>
          <w:szCs w:val="28"/>
          <w:u w:val="none"/>
          <w:shd w:val="clear" w:color="auto" w:fill="F7F7F7"/>
        </w:rPr>
        <w:t xml:space="preserve"> void </w:t>
      </w:r>
      <w:hyperlink r:id="rId14" w:anchor="requestLocationUpdates(java.lang.String, long, float, android.location.LocationListener)" w:history="1">
        <w:proofErr w:type="spellStart"/>
        <w:r w:rsidR="00EC3642" w:rsidRPr="006F1237">
          <w:rPr>
            <w:rStyle w:val="Hyperlink"/>
            <w:color w:val="000000" w:themeColor="text1"/>
            <w:sz w:val="28"/>
            <w:szCs w:val="28"/>
            <w:u w:val="none"/>
            <w:shd w:val="clear" w:color="auto" w:fill="F7F7F7"/>
          </w:rPr>
          <w:t>requestLocationUpdates</w:t>
        </w:r>
        <w:proofErr w:type="spellEnd"/>
        <w:r w:rsidR="00EC3642" w:rsidRPr="006F1237">
          <w:rPr>
            <w:rStyle w:val="Hyperlink"/>
            <w:color w:val="000000" w:themeColor="text1"/>
            <w:sz w:val="28"/>
            <w:szCs w:val="28"/>
            <w:u w:val="none"/>
            <w:shd w:val="clear" w:color="auto" w:fill="F7F7F7"/>
          </w:rPr>
          <w:t>(String</w:t>
        </w:r>
        <w:r w:rsidRPr="006F1237">
          <w:rPr>
            <w:rStyle w:val="Hyperlink"/>
            <w:color w:val="000000" w:themeColor="text1"/>
            <w:sz w:val="28"/>
            <w:szCs w:val="28"/>
            <w:u w:val="none"/>
            <w:shd w:val="clear" w:color="auto" w:fill="F7F7F7"/>
          </w:rPr>
          <w:t xml:space="preserve"> provider</w:t>
        </w:r>
        <w:r w:rsidR="00EC3642" w:rsidRPr="006F1237">
          <w:rPr>
            <w:rStyle w:val="Hyperlink"/>
            <w:color w:val="000000" w:themeColor="text1"/>
            <w:sz w:val="28"/>
            <w:szCs w:val="28"/>
            <w:u w:val="none"/>
            <w:shd w:val="clear" w:color="auto" w:fill="F7F7F7"/>
          </w:rPr>
          <w:t>, long</w:t>
        </w:r>
        <w:r w:rsidRPr="006F1237">
          <w:rPr>
            <w:rStyle w:val="Hyperlink"/>
            <w:color w:val="000000" w:themeColor="text1"/>
            <w:sz w:val="28"/>
            <w:szCs w:val="28"/>
            <w:u w:val="none"/>
            <w:shd w:val="clear" w:color="auto" w:fill="F7F7F7"/>
          </w:rPr>
          <w:t xml:space="preserve"> </w:t>
        </w:r>
        <w:proofErr w:type="spellStart"/>
        <w:r w:rsidRPr="006F1237">
          <w:rPr>
            <w:rStyle w:val="Hyperlink"/>
            <w:color w:val="000000" w:themeColor="text1"/>
            <w:sz w:val="28"/>
            <w:szCs w:val="28"/>
            <w:u w:val="none"/>
            <w:shd w:val="clear" w:color="auto" w:fill="F7F7F7"/>
          </w:rPr>
          <w:t>minTime</w:t>
        </w:r>
        <w:proofErr w:type="spellEnd"/>
        <w:r w:rsidR="00EC3642" w:rsidRPr="006F1237">
          <w:rPr>
            <w:rStyle w:val="Hyperlink"/>
            <w:color w:val="000000" w:themeColor="text1"/>
            <w:sz w:val="28"/>
            <w:szCs w:val="28"/>
            <w:u w:val="none"/>
            <w:shd w:val="clear" w:color="auto" w:fill="F7F7F7"/>
          </w:rPr>
          <w:t>, float</w:t>
        </w:r>
        <w:r w:rsidRPr="006F1237">
          <w:rPr>
            <w:rStyle w:val="Hyperlink"/>
            <w:color w:val="000000" w:themeColor="text1"/>
            <w:sz w:val="28"/>
            <w:szCs w:val="28"/>
            <w:u w:val="none"/>
            <w:shd w:val="clear" w:color="auto" w:fill="F7F7F7"/>
          </w:rPr>
          <w:t xml:space="preserve"> </w:t>
        </w:r>
        <w:proofErr w:type="spellStart"/>
        <w:r w:rsidRPr="006F1237">
          <w:rPr>
            <w:rStyle w:val="Hyperlink"/>
            <w:color w:val="000000" w:themeColor="text1"/>
            <w:sz w:val="28"/>
            <w:szCs w:val="28"/>
            <w:u w:val="none"/>
            <w:shd w:val="clear" w:color="auto" w:fill="F7F7F7"/>
          </w:rPr>
          <w:t>minDistance</w:t>
        </w:r>
        <w:proofErr w:type="spellEnd"/>
        <w:r w:rsidR="00EC3642" w:rsidRPr="006F1237">
          <w:rPr>
            <w:rStyle w:val="Hyperlink"/>
            <w:color w:val="000000" w:themeColor="text1"/>
            <w:sz w:val="28"/>
            <w:szCs w:val="28"/>
            <w:u w:val="none"/>
            <w:shd w:val="clear" w:color="auto" w:fill="F7F7F7"/>
          </w:rPr>
          <w:t xml:space="preserve">, </w:t>
        </w:r>
        <w:proofErr w:type="spellStart"/>
        <w:r w:rsidR="00EC3642" w:rsidRPr="006F1237">
          <w:rPr>
            <w:rStyle w:val="Hyperlink"/>
            <w:color w:val="000000" w:themeColor="text1"/>
            <w:sz w:val="28"/>
            <w:szCs w:val="28"/>
            <w:u w:val="none"/>
            <w:shd w:val="clear" w:color="auto" w:fill="F7F7F7"/>
          </w:rPr>
          <w:t>LocationListener</w:t>
        </w:r>
        <w:proofErr w:type="spellEnd"/>
        <w:r w:rsidRPr="006F1237">
          <w:rPr>
            <w:rStyle w:val="Hyperlink"/>
            <w:color w:val="000000" w:themeColor="text1"/>
            <w:sz w:val="28"/>
            <w:szCs w:val="28"/>
            <w:u w:val="none"/>
            <w:shd w:val="clear" w:color="auto" w:fill="F7F7F7"/>
          </w:rPr>
          <w:t xml:space="preserve"> listener</w:t>
        </w:r>
        <w:r w:rsidR="00EC3642" w:rsidRPr="006F1237">
          <w:rPr>
            <w:rStyle w:val="Hyperlink"/>
            <w:color w:val="000000" w:themeColor="text1"/>
            <w:sz w:val="28"/>
            <w:szCs w:val="28"/>
            <w:u w:val="none"/>
            <w:shd w:val="clear" w:color="auto" w:fill="F7F7F7"/>
          </w:rPr>
          <w:t>)</w:t>
        </w:r>
      </w:hyperlink>
      <w:r w:rsidRPr="006F1237">
        <w:rPr>
          <w:rStyle w:val="HTMLCode"/>
          <w:rFonts w:ascii="Times New Roman" w:eastAsiaTheme="minorHAnsi" w:hAnsi="Times New Roman" w:cs="Times New Roman"/>
          <w:color w:val="000000" w:themeColor="text1"/>
          <w:sz w:val="28"/>
          <w:szCs w:val="28"/>
          <w:u w:val="none"/>
          <w:shd w:val="clear" w:color="auto" w:fill="F7F7F7"/>
        </w:rPr>
        <w:t>;</w:t>
      </w:r>
    </w:p>
    <w:p w:rsidR="00251BEF" w:rsidRPr="006F1237" w:rsidRDefault="00251BEF" w:rsidP="00803036">
      <w:pPr>
        <w:rPr>
          <w:rStyle w:val="HTMLCode"/>
          <w:rFonts w:ascii="Times New Roman" w:eastAsiaTheme="minorHAnsi" w:hAnsi="Times New Roman" w:cs="Times New Roman"/>
          <w:color w:val="000000" w:themeColor="text1"/>
          <w:sz w:val="28"/>
          <w:szCs w:val="28"/>
          <w:u w:val="none"/>
          <w:shd w:val="clear" w:color="auto" w:fill="F7F7F7"/>
        </w:rPr>
      </w:pPr>
      <w:r w:rsidRPr="006F1237">
        <w:rPr>
          <w:rStyle w:val="HTMLCode"/>
          <w:rFonts w:ascii="Times New Roman" w:eastAsiaTheme="minorHAnsi" w:hAnsi="Times New Roman" w:cs="Times New Roman"/>
          <w:color w:val="000000" w:themeColor="text1"/>
          <w:sz w:val="28"/>
          <w:szCs w:val="28"/>
          <w:u w:val="none"/>
          <w:shd w:val="clear" w:color="auto" w:fill="F7F7F7"/>
        </w:rPr>
        <w:t>Where –</w:t>
      </w:r>
    </w:p>
    <w:p w:rsidR="00CB731F" w:rsidRPr="006F1237" w:rsidRDefault="00CB731F" w:rsidP="00803036">
      <w:pPr>
        <w:rPr>
          <w:color w:val="000000" w:themeColor="text1"/>
          <w:sz w:val="28"/>
          <w:szCs w:val="28"/>
          <w:u w:val="none"/>
        </w:rPr>
      </w:pPr>
      <w:proofErr w:type="gramStart"/>
      <w:r w:rsidRPr="006F1237">
        <w:rPr>
          <w:color w:val="000000" w:themeColor="text1"/>
          <w:sz w:val="28"/>
          <w:szCs w:val="28"/>
          <w:u w:val="none"/>
        </w:rPr>
        <w:t>provider</w:t>
      </w:r>
      <w:proofErr w:type="gramEnd"/>
      <w:r w:rsidRPr="006F1237">
        <w:rPr>
          <w:color w:val="000000" w:themeColor="text1"/>
          <w:sz w:val="28"/>
          <w:szCs w:val="28"/>
          <w:u w:val="none"/>
        </w:rPr>
        <w:t xml:space="preserve">                       the name of the provider with which to register</w:t>
      </w:r>
    </w:p>
    <w:p w:rsidR="00CB731F" w:rsidRPr="006F1237" w:rsidRDefault="00CB731F" w:rsidP="00803036">
      <w:pPr>
        <w:rPr>
          <w:color w:val="000000" w:themeColor="text1"/>
          <w:sz w:val="28"/>
          <w:szCs w:val="28"/>
          <w:u w:val="none"/>
        </w:rPr>
      </w:pPr>
      <w:proofErr w:type="spellStart"/>
      <w:proofErr w:type="gramStart"/>
      <w:r w:rsidRPr="006F1237">
        <w:rPr>
          <w:color w:val="000000" w:themeColor="text1"/>
          <w:sz w:val="28"/>
          <w:szCs w:val="28"/>
          <w:u w:val="none"/>
        </w:rPr>
        <w:t>minTime</w:t>
      </w:r>
      <w:proofErr w:type="spellEnd"/>
      <w:proofErr w:type="gramEnd"/>
      <w:r w:rsidRPr="006F1237">
        <w:rPr>
          <w:color w:val="000000" w:themeColor="text1"/>
          <w:sz w:val="28"/>
          <w:szCs w:val="28"/>
          <w:u w:val="none"/>
        </w:rPr>
        <w:t xml:space="preserve">                      minimum time interval between location updates, in milliseconds</w:t>
      </w:r>
    </w:p>
    <w:p w:rsidR="00CB731F" w:rsidRPr="006F1237" w:rsidRDefault="00CB731F" w:rsidP="00803036">
      <w:pPr>
        <w:rPr>
          <w:rStyle w:val="apple-converted-space"/>
          <w:color w:val="000000" w:themeColor="text1"/>
          <w:sz w:val="28"/>
          <w:szCs w:val="28"/>
          <w:u w:val="none"/>
        </w:rPr>
      </w:pPr>
      <w:proofErr w:type="spellStart"/>
      <w:proofErr w:type="gramStart"/>
      <w:r w:rsidRPr="006F1237">
        <w:rPr>
          <w:color w:val="000000" w:themeColor="text1"/>
          <w:sz w:val="28"/>
          <w:szCs w:val="28"/>
          <w:u w:val="none"/>
        </w:rPr>
        <w:t>minDistance</w:t>
      </w:r>
      <w:proofErr w:type="spellEnd"/>
      <w:proofErr w:type="gramEnd"/>
      <w:r w:rsidRPr="006F1237">
        <w:rPr>
          <w:color w:val="000000" w:themeColor="text1"/>
          <w:sz w:val="28"/>
          <w:szCs w:val="28"/>
          <w:u w:val="none"/>
        </w:rPr>
        <w:t xml:space="preserve">                 minimum distance between location updates, in meters</w:t>
      </w:r>
    </w:p>
    <w:p w:rsidR="00EC3642" w:rsidRPr="006F1237" w:rsidRDefault="00641B3B" w:rsidP="00803036">
      <w:pPr>
        <w:rPr>
          <w:color w:val="000000" w:themeColor="text1"/>
          <w:sz w:val="28"/>
          <w:szCs w:val="28"/>
          <w:u w:val="none"/>
        </w:rPr>
      </w:pPr>
      <w:hyperlink r:id="rId15" w:history="1">
        <w:proofErr w:type="spellStart"/>
        <w:r w:rsidR="00CB731F" w:rsidRPr="006F1237">
          <w:rPr>
            <w:rStyle w:val="Hyperlink"/>
            <w:color w:val="000000" w:themeColor="text1"/>
            <w:sz w:val="28"/>
            <w:szCs w:val="28"/>
            <w:u w:val="none"/>
            <w:shd w:val="clear" w:color="auto" w:fill="F7F7F7"/>
          </w:rPr>
          <w:t>LocationListener</w:t>
        </w:r>
        <w:proofErr w:type="spellEnd"/>
      </w:hyperlink>
      <w:r w:rsidR="00CB731F" w:rsidRPr="006F1237">
        <w:rPr>
          <w:rStyle w:val="apple-converted-space"/>
          <w:color w:val="000000" w:themeColor="text1"/>
          <w:sz w:val="28"/>
          <w:szCs w:val="28"/>
          <w:u w:val="none"/>
        </w:rPr>
        <w:t> </w:t>
      </w:r>
      <w:r w:rsidR="00CB731F" w:rsidRPr="006F1237">
        <w:rPr>
          <w:color w:val="000000" w:themeColor="text1"/>
          <w:sz w:val="28"/>
          <w:szCs w:val="28"/>
          <w:u w:val="none"/>
        </w:rPr>
        <w:t xml:space="preserve">         Listener Object</w:t>
      </w:r>
      <w:r w:rsidR="00EC3642" w:rsidRPr="006F1237">
        <w:rPr>
          <w:rStyle w:val="apple-converted-space"/>
          <w:color w:val="000000" w:themeColor="text1"/>
          <w:sz w:val="28"/>
          <w:szCs w:val="28"/>
          <w:u w:val="none"/>
          <w:shd w:val="clear" w:color="auto" w:fill="FFFFFF"/>
        </w:rPr>
        <w:t> </w:t>
      </w:r>
    </w:p>
    <w:p w:rsidR="00836383" w:rsidRDefault="005644C8" w:rsidP="006F1237">
      <w:pPr>
        <w:rPr>
          <w:color w:val="000000" w:themeColor="text1"/>
          <w:sz w:val="28"/>
          <w:szCs w:val="28"/>
          <w:u w:val="none"/>
          <w:shd w:val="clear" w:color="auto" w:fill="FFFFFF"/>
        </w:rPr>
      </w:pPr>
      <w:r w:rsidRPr="006F1237">
        <w:rPr>
          <w:rStyle w:val="Strong"/>
          <w:color w:val="000000" w:themeColor="text1"/>
          <w:sz w:val="28"/>
          <w:szCs w:val="28"/>
          <w:shd w:val="clear" w:color="auto" w:fill="FFFFFF"/>
        </w:rPr>
        <w:t>NOTE</w:t>
      </w:r>
      <w:proofErr w:type="gramStart"/>
      <w:r w:rsidRPr="006F1237">
        <w:rPr>
          <w:rStyle w:val="Strong"/>
          <w:color w:val="000000" w:themeColor="text1"/>
          <w:sz w:val="28"/>
          <w:szCs w:val="28"/>
          <w:u w:val="none"/>
          <w:shd w:val="clear" w:color="auto" w:fill="FFFFFF"/>
        </w:rPr>
        <w:t>:-</w:t>
      </w:r>
      <w:proofErr w:type="gramEnd"/>
      <w:r w:rsidRPr="006F1237">
        <w:rPr>
          <w:rStyle w:val="Strong"/>
          <w:color w:val="000000" w:themeColor="text1"/>
          <w:sz w:val="28"/>
          <w:szCs w:val="28"/>
          <w:u w:val="none"/>
          <w:shd w:val="clear" w:color="auto" w:fill="FFFFFF"/>
        </w:rPr>
        <w:t xml:space="preserve"> This API is not the recommended method for accessing Android location.</w:t>
      </w:r>
      <w:r w:rsidRPr="006F1237">
        <w:rPr>
          <w:color w:val="000000" w:themeColor="text1"/>
          <w:sz w:val="28"/>
          <w:szCs w:val="28"/>
        </w:rPr>
        <w:br/>
      </w:r>
      <w:r w:rsidRPr="006F1237">
        <w:rPr>
          <w:color w:val="000000" w:themeColor="text1"/>
          <w:sz w:val="28"/>
          <w:szCs w:val="28"/>
          <w:u w:val="none"/>
          <w:shd w:val="clear" w:color="auto" w:fill="FFFFFF"/>
        </w:rPr>
        <w:t>The</w:t>
      </w:r>
      <w:r w:rsidRPr="006F1237">
        <w:rPr>
          <w:rStyle w:val="apple-converted-space"/>
          <w:color w:val="000000" w:themeColor="text1"/>
          <w:sz w:val="28"/>
          <w:szCs w:val="28"/>
          <w:u w:val="none"/>
          <w:shd w:val="clear" w:color="auto" w:fill="FFFFFF"/>
        </w:rPr>
        <w:t> </w:t>
      </w:r>
      <w:hyperlink r:id="rId16" w:history="1">
        <w:r w:rsidRPr="006F1237">
          <w:rPr>
            <w:rStyle w:val="Hyperlink"/>
            <w:color w:val="000000" w:themeColor="text1"/>
            <w:sz w:val="28"/>
            <w:szCs w:val="28"/>
            <w:u w:val="none"/>
            <w:shd w:val="clear" w:color="auto" w:fill="FFFFFF"/>
          </w:rPr>
          <w:t>Google Location Services API</w:t>
        </w:r>
      </w:hyperlink>
      <w:r w:rsidR="00ED539D" w:rsidRPr="006F1237">
        <w:rPr>
          <w:color w:val="000000" w:themeColor="text1"/>
          <w:sz w:val="28"/>
          <w:szCs w:val="28"/>
          <w:shd w:val="clear" w:color="auto" w:fill="FFFFFF"/>
        </w:rPr>
        <w:t xml:space="preserve"> </w:t>
      </w:r>
      <w:r w:rsidR="00ED539D" w:rsidRPr="006F1237">
        <w:rPr>
          <w:color w:val="000000" w:themeColor="text1"/>
          <w:sz w:val="28"/>
          <w:szCs w:val="28"/>
          <w:u w:val="none"/>
          <w:shd w:val="clear" w:color="auto" w:fill="FFFFFF"/>
        </w:rPr>
        <w:t>is a</w:t>
      </w:r>
      <w:r w:rsidR="00ED539D" w:rsidRPr="006F1237">
        <w:rPr>
          <w:color w:val="000000" w:themeColor="text1"/>
          <w:sz w:val="28"/>
          <w:szCs w:val="28"/>
          <w:shd w:val="clear" w:color="auto" w:fill="FFFFFF"/>
        </w:rPr>
        <w:t xml:space="preserve"> </w:t>
      </w:r>
      <w:r w:rsidRPr="006F1237">
        <w:rPr>
          <w:color w:val="000000" w:themeColor="text1"/>
          <w:sz w:val="28"/>
          <w:szCs w:val="28"/>
          <w:u w:val="none"/>
          <w:shd w:val="clear" w:color="auto" w:fill="FFFFFF"/>
        </w:rPr>
        <w:t xml:space="preserve">part of </w:t>
      </w:r>
      <w:r w:rsidRPr="0094653C">
        <w:rPr>
          <w:b/>
          <w:color w:val="000000" w:themeColor="text1"/>
          <w:sz w:val="28"/>
          <w:szCs w:val="28"/>
          <w:u w:val="none"/>
          <w:shd w:val="clear" w:color="auto" w:fill="FFFFFF"/>
        </w:rPr>
        <w:t>Google Play services</w:t>
      </w:r>
      <w:r w:rsidRPr="006F1237">
        <w:rPr>
          <w:color w:val="000000" w:themeColor="text1"/>
          <w:sz w:val="28"/>
          <w:szCs w:val="28"/>
          <w:u w:val="none"/>
          <w:shd w:val="clear" w:color="auto" w:fill="FFFFFF"/>
        </w:rPr>
        <w:t xml:space="preserve">, is the preferred way to add location-awareness to your app. It offers a simpler API, higher accuracy, low-power </w:t>
      </w:r>
      <w:proofErr w:type="spellStart"/>
      <w:r w:rsidRPr="006F1237">
        <w:rPr>
          <w:color w:val="000000" w:themeColor="text1"/>
          <w:sz w:val="28"/>
          <w:szCs w:val="28"/>
          <w:u w:val="none"/>
          <w:shd w:val="clear" w:color="auto" w:fill="FFFFFF"/>
        </w:rPr>
        <w:t>geofencing</w:t>
      </w:r>
      <w:proofErr w:type="spellEnd"/>
      <w:r w:rsidRPr="006F1237">
        <w:rPr>
          <w:color w:val="000000" w:themeColor="text1"/>
          <w:sz w:val="28"/>
          <w:szCs w:val="28"/>
          <w:u w:val="none"/>
          <w:shd w:val="clear" w:color="auto" w:fill="FFFFFF"/>
        </w:rPr>
        <w:t xml:space="preserve">, and more. If you are currently using the </w:t>
      </w:r>
      <w:proofErr w:type="spellStart"/>
      <w:r w:rsidRPr="006F1237">
        <w:rPr>
          <w:color w:val="000000" w:themeColor="text1"/>
          <w:sz w:val="28"/>
          <w:szCs w:val="28"/>
          <w:u w:val="none"/>
          <w:shd w:val="clear" w:color="auto" w:fill="FFFFFF"/>
        </w:rPr>
        <w:t>android.location</w:t>
      </w:r>
      <w:proofErr w:type="spellEnd"/>
      <w:r w:rsidRPr="006F1237">
        <w:rPr>
          <w:color w:val="000000" w:themeColor="text1"/>
          <w:sz w:val="28"/>
          <w:szCs w:val="28"/>
          <w:u w:val="none"/>
          <w:shd w:val="clear" w:color="auto" w:fill="FFFFFF"/>
        </w:rPr>
        <w:t xml:space="preserve"> API, you are strongly encouraged to switch to the Google Location Services API as soon as possible.</w:t>
      </w:r>
    </w:p>
    <w:p w:rsidR="00EB7E44" w:rsidRPr="00EB7E44" w:rsidRDefault="00EB7E44" w:rsidP="006F1237">
      <w:pPr>
        <w:rPr>
          <w:color w:val="000000" w:themeColor="text1"/>
          <w:sz w:val="28"/>
          <w:szCs w:val="28"/>
          <w:u w:val="none"/>
          <w:shd w:val="clear" w:color="auto" w:fill="FFFFFF"/>
        </w:rPr>
      </w:pPr>
      <w:bookmarkStart w:id="0" w:name="_GoBack"/>
      <w:bookmarkEnd w:id="0"/>
    </w:p>
    <w:p w:rsidR="0067616D" w:rsidRDefault="0067616D" w:rsidP="006F1237">
      <w:pPr>
        <w:rPr>
          <w:b/>
          <w:color w:val="auto"/>
          <w:sz w:val="32"/>
          <w:u w:val="none"/>
        </w:rPr>
      </w:pPr>
    </w:p>
    <w:p w:rsidR="0067616D" w:rsidRDefault="0067616D" w:rsidP="006F1237">
      <w:pPr>
        <w:rPr>
          <w:b/>
          <w:color w:val="auto"/>
          <w:sz w:val="32"/>
          <w:u w:val="none"/>
        </w:rPr>
      </w:pPr>
    </w:p>
    <w:p w:rsidR="0067616D" w:rsidRDefault="0067616D" w:rsidP="006F1237">
      <w:pPr>
        <w:rPr>
          <w:b/>
          <w:color w:val="auto"/>
          <w:sz w:val="32"/>
          <w:u w:val="none"/>
        </w:rPr>
      </w:pPr>
    </w:p>
    <w:p w:rsidR="0067616D" w:rsidRDefault="0067616D" w:rsidP="006F1237">
      <w:pPr>
        <w:rPr>
          <w:b/>
          <w:color w:val="auto"/>
          <w:sz w:val="32"/>
          <w:u w:val="none"/>
        </w:rPr>
      </w:pPr>
    </w:p>
    <w:p w:rsidR="0067616D" w:rsidRDefault="0067616D" w:rsidP="006F1237">
      <w:pPr>
        <w:rPr>
          <w:b/>
          <w:color w:val="auto"/>
          <w:sz w:val="32"/>
          <w:u w:val="none"/>
        </w:rPr>
      </w:pPr>
    </w:p>
    <w:p w:rsidR="00C0080F" w:rsidRPr="00EB7E44" w:rsidRDefault="00C0080F" w:rsidP="006F1237">
      <w:pPr>
        <w:rPr>
          <w:b/>
          <w:bCs/>
          <w:color w:val="auto"/>
          <w:sz w:val="32"/>
          <w:u w:val="none"/>
        </w:rPr>
      </w:pPr>
      <w:r w:rsidRPr="00EB7E44">
        <w:rPr>
          <w:b/>
          <w:color w:val="auto"/>
          <w:sz w:val="32"/>
          <w:u w:val="none"/>
        </w:rPr>
        <w:t xml:space="preserve">Android Fused </w:t>
      </w:r>
      <w:r w:rsidR="00E368B4" w:rsidRPr="00EB7E44">
        <w:rPr>
          <w:b/>
          <w:color w:val="auto"/>
          <w:sz w:val="32"/>
          <w:u w:val="none"/>
        </w:rPr>
        <w:t xml:space="preserve">Location </w:t>
      </w:r>
      <w:r w:rsidRPr="00EB7E44">
        <w:rPr>
          <w:b/>
          <w:color w:val="auto"/>
          <w:sz w:val="32"/>
          <w:u w:val="none"/>
        </w:rPr>
        <w:t>Provider</w:t>
      </w:r>
      <w:r w:rsidR="00AE1F40">
        <w:rPr>
          <w:b/>
          <w:color w:val="auto"/>
          <w:sz w:val="32"/>
          <w:u w:val="none"/>
        </w:rPr>
        <w:t xml:space="preserve"> API</w:t>
      </w:r>
    </w:p>
    <w:p w:rsidR="00C0080F" w:rsidRPr="00EB7E44" w:rsidRDefault="00C0080F" w:rsidP="00C0080F">
      <w:pPr>
        <w:pStyle w:val="NormalWeb"/>
        <w:spacing w:line="324" w:lineRule="atLeast"/>
        <w:rPr>
          <w:color w:val="000000"/>
          <w:sz w:val="28"/>
          <w:szCs w:val="28"/>
        </w:rPr>
      </w:pPr>
      <w:r w:rsidRPr="00EB7E44">
        <w:rPr>
          <w:color w:val="000000"/>
          <w:sz w:val="28"/>
          <w:szCs w:val="28"/>
        </w:rPr>
        <w:t>This Android tutorial is to explain w</w:t>
      </w:r>
      <w:r w:rsidR="00F77B6B">
        <w:rPr>
          <w:color w:val="000000"/>
          <w:sz w:val="28"/>
          <w:szCs w:val="28"/>
        </w:rPr>
        <w:t>hat a fused location provider</w:t>
      </w:r>
      <w:r w:rsidRPr="00EB7E44">
        <w:rPr>
          <w:color w:val="000000"/>
          <w:sz w:val="28"/>
          <w:szCs w:val="28"/>
        </w:rPr>
        <w:t xml:space="preserve"> and how to use it to get the location using a sample Android application. We need not explicitly choose either GPS or Network location Provider, as the “Fused Location Provider” automatically chooses the underlying technology and gives the best location as per the need.</w:t>
      </w:r>
    </w:p>
    <w:p w:rsidR="00C0080F" w:rsidRPr="00EB7E44" w:rsidRDefault="00C0080F" w:rsidP="00C0080F">
      <w:pPr>
        <w:pStyle w:val="NormalWeb"/>
        <w:spacing w:line="324" w:lineRule="atLeast"/>
        <w:rPr>
          <w:color w:val="000000"/>
          <w:sz w:val="28"/>
          <w:szCs w:val="28"/>
        </w:rPr>
      </w:pPr>
      <w:r w:rsidRPr="00EB7E44">
        <w:rPr>
          <w:color w:val="000000"/>
          <w:sz w:val="28"/>
          <w:szCs w:val="28"/>
        </w:rPr>
        <w:t>In this tutorial we will be using the</w:t>
      </w:r>
      <w:r w:rsidRPr="00EB7E44">
        <w:rPr>
          <w:rStyle w:val="apple-converted-space"/>
          <w:color w:val="000000"/>
          <w:sz w:val="28"/>
          <w:szCs w:val="28"/>
        </w:rPr>
        <w:t> </w:t>
      </w:r>
      <w:proofErr w:type="spellStart"/>
      <w:r w:rsidRPr="00EB7E44">
        <w:rPr>
          <w:rStyle w:val="HTMLCode"/>
          <w:rFonts w:ascii="Times New Roman" w:hAnsi="Times New Roman" w:cs="Times New Roman"/>
          <w:color w:val="000000"/>
          <w:sz w:val="28"/>
          <w:szCs w:val="28"/>
        </w:rPr>
        <w:t>FusedLocationProviderApi</w:t>
      </w:r>
      <w:proofErr w:type="spellEnd"/>
      <w:r w:rsidRPr="00EB7E44">
        <w:rPr>
          <w:rStyle w:val="apple-converted-space"/>
          <w:color w:val="000000"/>
          <w:sz w:val="28"/>
          <w:szCs w:val="28"/>
        </w:rPr>
        <w:t> </w:t>
      </w:r>
      <w:r w:rsidRPr="00EB7E44">
        <w:rPr>
          <w:color w:val="000000"/>
          <w:sz w:val="28"/>
          <w:szCs w:val="28"/>
        </w:rPr>
        <w:t>which is</w:t>
      </w:r>
      <w:r w:rsidRPr="00EB7E44">
        <w:rPr>
          <w:rStyle w:val="apple-converted-space"/>
          <w:color w:val="000000"/>
          <w:sz w:val="28"/>
          <w:szCs w:val="28"/>
        </w:rPr>
        <w:t> </w:t>
      </w:r>
      <w:r w:rsidRPr="00EB7E44">
        <w:rPr>
          <w:rStyle w:val="Strong"/>
          <w:color w:val="000000"/>
          <w:sz w:val="28"/>
          <w:szCs w:val="28"/>
        </w:rPr>
        <w:t>the latest API and the best among the available possibilities to get location in Android</w:t>
      </w:r>
      <w:r w:rsidRPr="00EB7E44">
        <w:rPr>
          <w:color w:val="000000"/>
          <w:sz w:val="28"/>
          <w:szCs w:val="28"/>
        </w:rPr>
        <w:t>.</w:t>
      </w:r>
    </w:p>
    <w:p w:rsidR="000344BA" w:rsidRPr="00EB7E44" w:rsidRDefault="00E368B4" w:rsidP="000344BA">
      <w:pPr>
        <w:pStyle w:val="NormalWeb"/>
        <w:shd w:val="clear" w:color="auto" w:fill="FFFFFF"/>
        <w:spacing w:before="0" w:beforeAutospacing="0" w:after="180" w:afterAutospacing="0" w:line="360" w:lineRule="atLeast"/>
        <w:rPr>
          <w:sz w:val="28"/>
          <w:szCs w:val="28"/>
        </w:rPr>
      </w:pPr>
      <w:r>
        <w:rPr>
          <w:sz w:val="28"/>
          <w:szCs w:val="28"/>
        </w:rPr>
        <w:t xml:space="preserve">This </w:t>
      </w:r>
      <w:r w:rsidRPr="00EB7E44">
        <w:rPr>
          <w:color w:val="000000"/>
          <w:sz w:val="28"/>
          <w:szCs w:val="28"/>
        </w:rPr>
        <w:t>Android tutorial</w:t>
      </w:r>
      <w:r w:rsidR="000344BA" w:rsidRPr="00EB7E44">
        <w:rPr>
          <w:sz w:val="28"/>
          <w:szCs w:val="28"/>
        </w:rPr>
        <w:t xml:space="preserve"> shows you how to use the Google Play services location APIs in your app to get the current location, get periodic location updates, and look up addresses. </w:t>
      </w:r>
    </w:p>
    <w:p w:rsidR="00C0080F" w:rsidRPr="00EB7E44" w:rsidRDefault="00C0080F" w:rsidP="00C0080F">
      <w:pPr>
        <w:pStyle w:val="NormalWeb"/>
        <w:spacing w:line="324" w:lineRule="atLeast"/>
        <w:rPr>
          <w:color w:val="000000"/>
          <w:sz w:val="28"/>
          <w:szCs w:val="28"/>
        </w:rPr>
      </w:pPr>
    </w:p>
    <w:p w:rsidR="00C0080F" w:rsidRPr="001A037A" w:rsidRDefault="00C0080F" w:rsidP="00C0080F">
      <w:pPr>
        <w:pStyle w:val="Heading2"/>
        <w:pBdr>
          <w:bottom w:val="single" w:sz="6" w:space="0" w:color="AAAAAA"/>
        </w:pBdr>
        <w:rPr>
          <w:ins w:id="1" w:author="Unknown"/>
          <w:rFonts w:ascii="Times New Roman" w:hAnsi="Times New Roman" w:cs="Times New Roman"/>
          <w:bCs w:val="0"/>
          <w:color w:val="auto"/>
          <w:sz w:val="28"/>
          <w:szCs w:val="28"/>
          <w:u w:val="none"/>
        </w:rPr>
      </w:pPr>
      <w:ins w:id="2" w:author="Unknown">
        <w:r w:rsidRPr="001A037A">
          <w:rPr>
            <w:rFonts w:ascii="Times New Roman" w:hAnsi="Times New Roman" w:cs="Times New Roman"/>
            <w:bCs w:val="0"/>
            <w:color w:val="auto"/>
            <w:sz w:val="28"/>
            <w:szCs w:val="28"/>
            <w:u w:val="none"/>
          </w:rPr>
          <w:t>Fused Location Provider</w:t>
        </w:r>
      </w:ins>
    </w:p>
    <w:p w:rsidR="00C0080F" w:rsidRPr="001A037A" w:rsidRDefault="00C0080F" w:rsidP="00C0080F">
      <w:pPr>
        <w:numPr>
          <w:ilvl w:val="0"/>
          <w:numId w:val="6"/>
        </w:numPr>
        <w:spacing w:before="100" w:beforeAutospacing="1" w:after="100" w:afterAutospacing="1" w:line="324" w:lineRule="atLeast"/>
        <w:rPr>
          <w:ins w:id="3" w:author="Unknown"/>
          <w:color w:val="000000"/>
          <w:sz w:val="28"/>
          <w:szCs w:val="28"/>
          <w:u w:val="none"/>
        </w:rPr>
      </w:pPr>
      <w:ins w:id="4" w:author="Unknown">
        <w:r w:rsidRPr="001A037A">
          <w:rPr>
            <w:color w:val="000000"/>
            <w:sz w:val="28"/>
            <w:szCs w:val="28"/>
            <w:u w:val="none"/>
          </w:rPr>
          <w:t>It provides simple and easy to use APIs.</w:t>
        </w:r>
      </w:ins>
    </w:p>
    <w:p w:rsidR="00C0080F" w:rsidRPr="001A037A" w:rsidRDefault="00C0080F" w:rsidP="00C0080F">
      <w:pPr>
        <w:numPr>
          <w:ilvl w:val="0"/>
          <w:numId w:val="6"/>
        </w:numPr>
        <w:spacing w:before="100" w:beforeAutospacing="1" w:after="100" w:afterAutospacing="1" w:line="324" w:lineRule="atLeast"/>
        <w:rPr>
          <w:ins w:id="5" w:author="Unknown"/>
          <w:color w:val="000000"/>
          <w:sz w:val="28"/>
          <w:szCs w:val="28"/>
          <w:u w:val="none"/>
        </w:rPr>
      </w:pPr>
      <w:ins w:id="6" w:author="Unknown">
        <w:r w:rsidRPr="001A037A">
          <w:rPr>
            <w:color w:val="000000"/>
            <w:sz w:val="28"/>
            <w:szCs w:val="28"/>
            <w:u w:val="none"/>
          </w:rPr>
          <w:t>Provides high accuracy over other options.</w:t>
        </w:r>
      </w:ins>
    </w:p>
    <w:p w:rsidR="00C0080F" w:rsidRPr="001A037A" w:rsidRDefault="00C0080F" w:rsidP="00C0080F">
      <w:pPr>
        <w:numPr>
          <w:ilvl w:val="0"/>
          <w:numId w:val="6"/>
        </w:numPr>
        <w:spacing w:before="100" w:beforeAutospacing="1" w:after="100" w:afterAutospacing="1" w:line="324" w:lineRule="atLeast"/>
        <w:rPr>
          <w:ins w:id="7" w:author="Unknown"/>
          <w:color w:val="000000"/>
          <w:sz w:val="28"/>
          <w:szCs w:val="28"/>
          <w:u w:val="none"/>
        </w:rPr>
      </w:pPr>
      <w:ins w:id="8" w:author="Unknown">
        <w:r w:rsidRPr="001A037A">
          <w:rPr>
            <w:color w:val="000000"/>
            <w:sz w:val="28"/>
            <w:szCs w:val="28"/>
            <w:u w:val="none"/>
          </w:rPr>
          <w:t>Utilizes low power by choosing the most efficient way to access the location.</w:t>
        </w:r>
      </w:ins>
    </w:p>
    <w:p w:rsidR="00C0080F" w:rsidRPr="001A037A" w:rsidRDefault="00C0080F" w:rsidP="00422E5C">
      <w:pPr>
        <w:spacing w:before="100" w:beforeAutospacing="1" w:after="100" w:afterAutospacing="1" w:line="324" w:lineRule="atLeast"/>
        <w:ind w:left="720"/>
        <w:rPr>
          <w:ins w:id="9" w:author="Unknown"/>
          <w:color w:val="000000"/>
          <w:sz w:val="28"/>
          <w:szCs w:val="28"/>
          <w:u w:val="none"/>
        </w:rPr>
      </w:pPr>
    </w:p>
    <w:p w:rsidR="00C0080F" w:rsidRPr="00571EA0" w:rsidRDefault="00C0080F" w:rsidP="00571EA0">
      <w:pPr>
        <w:pStyle w:val="Heading2"/>
        <w:pBdr>
          <w:bottom w:val="single" w:sz="6" w:space="0" w:color="AAAAAA"/>
        </w:pBdr>
        <w:rPr>
          <w:ins w:id="10" w:author="Unknown"/>
          <w:rFonts w:ascii="Times New Roman" w:hAnsi="Times New Roman" w:cs="Times New Roman"/>
          <w:b w:val="0"/>
          <w:bCs w:val="0"/>
          <w:color w:val="000000"/>
          <w:sz w:val="28"/>
          <w:szCs w:val="28"/>
        </w:rPr>
      </w:pPr>
      <w:ins w:id="11" w:author="Unknown">
        <w:r w:rsidRPr="001A037A">
          <w:rPr>
            <w:rFonts w:ascii="Times New Roman" w:hAnsi="Times New Roman" w:cs="Times New Roman"/>
            <w:b w:val="0"/>
            <w:bCs w:val="0"/>
            <w:color w:val="000000"/>
            <w:sz w:val="28"/>
            <w:szCs w:val="28"/>
            <w:u w:val="none"/>
          </w:rPr>
          <w:t>Example Android Application to Get Location</w:t>
        </w:r>
      </w:ins>
    </w:p>
    <w:p w:rsidR="00C0080F" w:rsidRPr="00EB7E44" w:rsidRDefault="00C0080F" w:rsidP="00C0080F">
      <w:pPr>
        <w:pStyle w:val="NormalWeb"/>
        <w:spacing w:line="324" w:lineRule="atLeast"/>
        <w:rPr>
          <w:ins w:id="12" w:author="Unknown"/>
          <w:color w:val="000000"/>
          <w:sz w:val="28"/>
          <w:szCs w:val="28"/>
        </w:rPr>
      </w:pPr>
      <w:ins w:id="13" w:author="Unknown">
        <w:r w:rsidRPr="00EB7E44">
          <w:rPr>
            <w:color w:val="000000"/>
            <w:sz w:val="28"/>
            <w:szCs w:val="28"/>
          </w:rPr>
          <w:t>Following is an example Android application that shows how to get the current user location. This also continuously updates the location on the move.</w:t>
        </w:r>
      </w:ins>
    </w:p>
    <w:p w:rsidR="00C0080F" w:rsidRPr="00EB7E44" w:rsidRDefault="00C0080F" w:rsidP="00C0080F">
      <w:pPr>
        <w:pStyle w:val="Heading3"/>
        <w:rPr>
          <w:ins w:id="14" w:author="Unknown"/>
          <w:color w:val="000000"/>
          <w:sz w:val="28"/>
          <w:szCs w:val="28"/>
        </w:rPr>
      </w:pPr>
      <w:ins w:id="15" w:author="Unknown">
        <w:r w:rsidRPr="00EB7E44">
          <w:rPr>
            <w:color w:val="000000"/>
            <w:sz w:val="28"/>
            <w:szCs w:val="28"/>
          </w:rPr>
          <w:t>Prerequisite</w:t>
        </w:r>
      </w:ins>
    </w:p>
    <w:p w:rsidR="00C0080F" w:rsidRPr="00EB7E44" w:rsidRDefault="00C0080F" w:rsidP="00C0080F">
      <w:pPr>
        <w:pStyle w:val="NormalWeb"/>
        <w:spacing w:line="324" w:lineRule="atLeast"/>
        <w:rPr>
          <w:ins w:id="16" w:author="Unknown"/>
          <w:color w:val="000000"/>
          <w:sz w:val="28"/>
          <w:szCs w:val="28"/>
        </w:rPr>
      </w:pPr>
      <w:ins w:id="17" w:author="Unknown">
        <w:r w:rsidRPr="00EB7E44">
          <w:rPr>
            <w:color w:val="000000"/>
            <w:sz w:val="28"/>
            <w:szCs w:val="28"/>
          </w:rPr>
          <w:t xml:space="preserve">Google Play Services is required. If you are using Android Studio and </w:t>
        </w:r>
        <w:proofErr w:type="spellStart"/>
        <w:r w:rsidRPr="00EB7E44">
          <w:rPr>
            <w:color w:val="000000"/>
            <w:sz w:val="28"/>
            <w:szCs w:val="28"/>
          </w:rPr>
          <w:t>Gradle</w:t>
        </w:r>
        <w:proofErr w:type="spellEnd"/>
        <w:r w:rsidRPr="00EB7E44">
          <w:rPr>
            <w:color w:val="000000"/>
            <w:sz w:val="28"/>
            <w:szCs w:val="28"/>
          </w:rPr>
          <w:t xml:space="preserve">, you should have the following dependencies added in </w:t>
        </w:r>
        <w:proofErr w:type="spellStart"/>
        <w:r w:rsidRPr="00EB7E44">
          <w:rPr>
            <w:color w:val="000000"/>
            <w:sz w:val="28"/>
            <w:szCs w:val="28"/>
          </w:rPr>
          <w:t>build.gradle</w:t>
        </w:r>
        <w:proofErr w:type="spellEnd"/>
        <w:r w:rsidRPr="00EB7E44">
          <w:rPr>
            <w:color w:val="000000"/>
            <w:sz w:val="28"/>
            <w:szCs w:val="28"/>
          </w:rPr>
          <w:t xml:space="preserve"> file</w:t>
        </w:r>
      </w:ins>
    </w:p>
    <w:p w:rsidR="00C0080F" w:rsidRPr="00EB7E44" w:rsidRDefault="00C0080F" w:rsidP="00C0080F">
      <w:pPr>
        <w:pStyle w:val="HTMLPreformatted"/>
        <w:pBdr>
          <w:top w:val="dashed" w:sz="6" w:space="3" w:color="CFCFCF"/>
          <w:left w:val="dashed" w:sz="6" w:space="3" w:color="CFCFCF"/>
          <w:bottom w:val="dashed" w:sz="6" w:space="3" w:color="CFCFCF"/>
          <w:right w:val="dashed" w:sz="6" w:space="3" w:color="CFCFCF"/>
        </w:pBdr>
        <w:spacing w:after="270" w:line="312" w:lineRule="atLeast"/>
        <w:rPr>
          <w:ins w:id="18" w:author="Unknown"/>
          <w:rStyle w:val="pln"/>
          <w:rFonts w:ascii="Times New Roman" w:eastAsiaTheme="majorEastAsia" w:hAnsi="Times New Roman" w:cs="Times New Roman"/>
          <w:color w:val="4D4D4C"/>
          <w:sz w:val="28"/>
          <w:szCs w:val="28"/>
        </w:rPr>
      </w:pPr>
      <w:proofErr w:type="gramStart"/>
      <w:ins w:id="19" w:author="Unknown">
        <w:r w:rsidRPr="00EB7E44">
          <w:rPr>
            <w:rStyle w:val="pln"/>
            <w:rFonts w:ascii="Times New Roman" w:eastAsiaTheme="majorEastAsia" w:hAnsi="Times New Roman" w:cs="Times New Roman"/>
            <w:color w:val="4D4D4C"/>
            <w:sz w:val="28"/>
            <w:szCs w:val="28"/>
          </w:rPr>
          <w:t>dependencies</w:t>
        </w:r>
        <w:proofErr w:type="gramEnd"/>
        <w:r w:rsidRPr="00EB7E44">
          <w:rPr>
            <w:rStyle w:val="pln"/>
            <w:rFonts w:ascii="Times New Roman" w:eastAsiaTheme="majorEastAsia" w:hAnsi="Times New Roman" w:cs="Times New Roman"/>
            <w:color w:val="4D4D4C"/>
            <w:sz w:val="28"/>
            <w:szCs w:val="28"/>
          </w:rPr>
          <w:t xml:space="preserve"> </w:t>
        </w:r>
        <w:r w:rsidRPr="00EB7E44">
          <w:rPr>
            <w:rStyle w:val="pun"/>
            <w:rFonts w:ascii="Times New Roman" w:eastAsiaTheme="majorEastAsia" w:hAnsi="Times New Roman" w:cs="Times New Roman"/>
            <w:color w:val="4D4D4C"/>
            <w:sz w:val="28"/>
            <w:szCs w:val="28"/>
          </w:rPr>
          <w:t>{</w:t>
        </w:r>
      </w:ins>
    </w:p>
    <w:p w:rsidR="00C0080F" w:rsidRPr="00EB7E44" w:rsidRDefault="00C0080F" w:rsidP="00C0080F">
      <w:pPr>
        <w:pStyle w:val="HTMLPreformatted"/>
        <w:pBdr>
          <w:top w:val="dashed" w:sz="6" w:space="3" w:color="CFCFCF"/>
          <w:left w:val="dashed" w:sz="6" w:space="3" w:color="CFCFCF"/>
          <w:bottom w:val="dashed" w:sz="6" w:space="3" w:color="CFCFCF"/>
          <w:right w:val="dashed" w:sz="6" w:space="3" w:color="CFCFCF"/>
        </w:pBdr>
        <w:spacing w:after="270" w:line="312" w:lineRule="atLeast"/>
        <w:rPr>
          <w:ins w:id="20" w:author="Unknown"/>
          <w:rStyle w:val="pln"/>
          <w:rFonts w:ascii="Times New Roman" w:eastAsiaTheme="majorEastAsia" w:hAnsi="Times New Roman" w:cs="Times New Roman"/>
          <w:color w:val="4D4D4C"/>
          <w:sz w:val="28"/>
          <w:szCs w:val="28"/>
        </w:rPr>
      </w:pPr>
      <w:ins w:id="21" w:author="Unknown">
        <w:r w:rsidRPr="00EB7E44">
          <w:rPr>
            <w:rStyle w:val="pln"/>
            <w:rFonts w:ascii="Times New Roman" w:eastAsiaTheme="majorEastAsia" w:hAnsi="Times New Roman" w:cs="Times New Roman"/>
            <w:color w:val="4D4D4C"/>
            <w:sz w:val="28"/>
            <w:szCs w:val="28"/>
          </w:rPr>
          <w:lastRenderedPageBreak/>
          <w:t xml:space="preserve">    </w:t>
        </w:r>
        <w:proofErr w:type="gramStart"/>
        <w:r w:rsidRPr="00EB7E44">
          <w:rPr>
            <w:rStyle w:val="pln"/>
            <w:rFonts w:ascii="Times New Roman" w:eastAsiaTheme="majorEastAsia" w:hAnsi="Times New Roman" w:cs="Times New Roman"/>
            <w:color w:val="4D4D4C"/>
            <w:sz w:val="28"/>
            <w:szCs w:val="28"/>
          </w:rPr>
          <w:t>compile</w:t>
        </w:r>
        <w:proofErr w:type="gramEnd"/>
        <w:r w:rsidRPr="00EB7E44">
          <w:rPr>
            <w:rStyle w:val="pln"/>
            <w:rFonts w:ascii="Times New Roman" w:eastAsiaTheme="majorEastAsia" w:hAnsi="Times New Roman" w:cs="Times New Roman"/>
            <w:color w:val="4D4D4C"/>
            <w:sz w:val="28"/>
            <w:szCs w:val="28"/>
          </w:rPr>
          <w:t xml:space="preserve"> </w:t>
        </w:r>
        <w:proofErr w:type="spellStart"/>
        <w:r w:rsidRPr="00EB7E44">
          <w:rPr>
            <w:rStyle w:val="pln"/>
            <w:rFonts w:ascii="Times New Roman" w:eastAsiaTheme="majorEastAsia" w:hAnsi="Times New Roman" w:cs="Times New Roman"/>
            <w:color w:val="4D4D4C"/>
            <w:sz w:val="28"/>
            <w:szCs w:val="28"/>
          </w:rPr>
          <w:t>fileTree</w:t>
        </w:r>
        <w:proofErr w:type="spellEnd"/>
        <w:r w:rsidRPr="00EB7E44">
          <w:rPr>
            <w:rStyle w:val="pun"/>
            <w:rFonts w:ascii="Times New Roman" w:eastAsiaTheme="majorEastAsia" w:hAnsi="Times New Roman" w:cs="Times New Roman"/>
            <w:color w:val="4D4D4C"/>
            <w:sz w:val="28"/>
            <w:szCs w:val="28"/>
          </w:rPr>
          <w:t>(</w:t>
        </w:r>
        <w:proofErr w:type="spellStart"/>
        <w:r w:rsidRPr="00EB7E44">
          <w:rPr>
            <w:rStyle w:val="pln"/>
            <w:rFonts w:ascii="Times New Roman" w:eastAsiaTheme="majorEastAsia" w:hAnsi="Times New Roman" w:cs="Times New Roman"/>
            <w:color w:val="4D4D4C"/>
            <w:sz w:val="28"/>
            <w:szCs w:val="28"/>
          </w:rPr>
          <w:t>dir</w:t>
        </w:r>
        <w:proofErr w:type="spellEnd"/>
        <w:r w:rsidRPr="00EB7E44">
          <w:rPr>
            <w:rStyle w:val="pun"/>
            <w:rFonts w:ascii="Times New Roman" w:eastAsiaTheme="majorEastAsia" w:hAnsi="Times New Roman" w:cs="Times New Roman"/>
            <w:color w:val="4D4D4C"/>
            <w:sz w:val="28"/>
            <w:szCs w:val="28"/>
          </w:rPr>
          <w:t>:</w:t>
        </w:r>
        <w:r w:rsidRPr="00EB7E44">
          <w:rPr>
            <w:rStyle w:val="pln"/>
            <w:rFonts w:ascii="Times New Roman" w:eastAsiaTheme="majorEastAsia" w:hAnsi="Times New Roman" w:cs="Times New Roman"/>
            <w:color w:val="4D4D4C"/>
            <w:sz w:val="28"/>
            <w:szCs w:val="28"/>
          </w:rPr>
          <w:t xml:space="preserve"> </w:t>
        </w:r>
        <w:r w:rsidRPr="00EB7E44">
          <w:rPr>
            <w:rStyle w:val="str"/>
            <w:rFonts w:ascii="Times New Roman" w:hAnsi="Times New Roman" w:cs="Times New Roman"/>
            <w:color w:val="718C00"/>
            <w:sz w:val="28"/>
            <w:szCs w:val="28"/>
          </w:rPr>
          <w:t>'libs'</w:t>
        </w:r>
        <w:r w:rsidRPr="00EB7E44">
          <w:rPr>
            <w:rStyle w:val="pun"/>
            <w:rFonts w:ascii="Times New Roman" w:eastAsiaTheme="majorEastAsia" w:hAnsi="Times New Roman" w:cs="Times New Roman"/>
            <w:color w:val="4D4D4C"/>
            <w:sz w:val="28"/>
            <w:szCs w:val="28"/>
          </w:rPr>
          <w:t>,</w:t>
        </w:r>
        <w:r w:rsidRPr="00EB7E44">
          <w:rPr>
            <w:rStyle w:val="pln"/>
            <w:rFonts w:ascii="Times New Roman" w:eastAsiaTheme="majorEastAsia" w:hAnsi="Times New Roman" w:cs="Times New Roman"/>
            <w:color w:val="4D4D4C"/>
            <w:sz w:val="28"/>
            <w:szCs w:val="28"/>
          </w:rPr>
          <w:t xml:space="preserve"> include</w:t>
        </w:r>
        <w:r w:rsidRPr="00EB7E44">
          <w:rPr>
            <w:rStyle w:val="pun"/>
            <w:rFonts w:ascii="Times New Roman" w:eastAsiaTheme="majorEastAsia" w:hAnsi="Times New Roman" w:cs="Times New Roman"/>
            <w:color w:val="4D4D4C"/>
            <w:sz w:val="28"/>
            <w:szCs w:val="28"/>
          </w:rPr>
          <w:t>:</w:t>
        </w:r>
        <w:r w:rsidRPr="00EB7E44">
          <w:rPr>
            <w:rStyle w:val="pln"/>
            <w:rFonts w:ascii="Times New Roman" w:eastAsiaTheme="majorEastAsia" w:hAnsi="Times New Roman" w:cs="Times New Roman"/>
            <w:color w:val="4D4D4C"/>
            <w:sz w:val="28"/>
            <w:szCs w:val="28"/>
          </w:rPr>
          <w:t xml:space="preserve"> </w:t>
        </w:r>
        <w:r w:rsidRPr="00EB7E44">
          <w:rPr>
            <w:rStyle w:val="pun"/>
            <w:rFonts w:ascii="Times New Roman" w:eastAsiaTheme="majorEastAsia" w:hAnsi="Times New Roman" w:cs="Times New Roman"/>
            <w:color w:val="4D4D4C"/>
            <w:sz w:val="28"/>
            <w:szCs w:val="28"/>
          </w:rPr>
          <w:t>[</w:t>
        </w:r>
        <w:r w:rsidRPr="00EB7E44">
          <w:rPr>
            <w:rStyle w:val="str"/>
            <w:rFonts w:ascii="Times New Roman" w:hAnsi="Times New Roman" w:cs="Times New Roman"/>
            <w:color w:val="718C00"/>
            <w:sz w:val="28"/>
            <w:szCs w:val="28"/>
          </w:rPr>
          <w:t>'*.jar'</w:t>
        </w:r>
        <w:r w:rsidRPr="00EB7E44">
          <w:rPr>
            <w:rStyle w:val="pun"/>
            <w:rFonts w:ascii="Times New Roman" w:eastAsiaTheme="majorEastAsia" w:hAnsi="Times New Roman" w:cs="Times New Roman"/>
            <w:color w:val="4D4D4C"/>
            <w:sz w:val="28"/>
            <w:szCs w:val="28"/>
          </w:rPr>
          <w:t>])</w:t>
        </w:r>
      </w:ins>
    </w:p>
    <w:p w:rsidR="00C0080F" w:rsidRPr="00EB7E44" w:rsidRDefault="00C0080F" w:rsidP="00C0080F">
      <w:pPr>
        <w:pStyle w:val="HTMLPreformatted"/>
        <w:pBdr>
          <w:top w:val="dashed" w:sz="6" w:space="3" w:color="CFCFCF"/>
          <w:left w:val="dashed" w:sz="6" w:space="3" w:color="CFCFCF"/>
          <w:bottom w:val="dashed" w:sz="6" w:space="3" w:color="CFCFCF"/>
          <w:right w:val="dashed" w:sz="6" w:space="3" w:color="CFCFCF"/>
        </w:pBdr>
        <w:spacing w:after="270" w:line="312" w:lineRule="atLeast"/>
        <w:rPr>
          <w:ins w:id="22" w:author="Unknown"/>
          <w:rStyle w:val="pln"/>
          <w:rFonts w:ascii="Times New Roman" w:eastAsiaTheme="majorEastAsia" w:hAnsi="Times New Roman" w:cs="Times New Roman"/>
          <w:color w:val="4D4D4C"/>
          <w:sz w:val="28"/>
          <w:szCs w:val="28"/>
        </w:rPr>
      </w:pPr>
      <w:ins w:id="23" w:author="Unknown">
        <w:r w:rsidRPr="00EB7E44">
          <w:rPr>
            <w:rStyle w:val="pln"/>
            <w:rFonts w:ascii="Times New Roman" w:eastAsiaTheme="majorEastAsia" w:hAnsi="Times New Roman" w:cs="Times New Roman"/>
            <w:color w:val="4D4D4C"/>
            <w:sz w:val="28"/>
            <w:szCs w:val="28"/>
          </w:rPr>
          <w:t xml:space="preserve">    </w:t>
        </w:r>
        <w:proofErr w:type="gramStart"/>
        <w:r w:rsidRPr="00EB7E44">
          <w:rPr>
            <w:rStyle w:val="pln"/>
            <w:rFonts w:ascii="Times New Roman" w:eastAsiaTheme="majorEastAsia" w:hAnsi="Times New Roman" w:cs="Times New Roman"/>
            <w:color w:val="4D4D4C"/>
            <w:sz w:val="28"/>
            <w:szCs w:val="28"/>
          </w:rPr>
          <w:t>compile</w:t>
        </w:r>
        <w:proofErr w:type="gramEnd"/>
        <w:r w:rsidRPr="00EB7E44">
          <w:rPr>
            <w:rStyle w:val="pln"/>
            <w:rFonts w:ascii="Times New Roman" w:eastAsiaTheme="majorEastAsia" w:hAnsi="Times New Roman" w:cs="Times New Roman"/>
            <w:color w:val="4D4D4C"/>
            <w:sz w:val="28"/>
            <w:szCs w:val="28"/>
          </w:rPr>
          <w:t xml:space="preserve"> </w:t>
        </w:r>
        <w:r w:rsidRPr="00EB7E44">
          <w:rPr>
            <w:rStyle w:val="str"/>
            <w:rFonts w:ascii="Times New Roman" w:hAnsi="Times New Roman" w:cs="Times New Roman"/>
            <w:color w:val="718C00"/>
            <w:sz w:val="28"/>
            <w:szCs w:val="28"/>
          </w:rPr>
          <w:t>'com.android.support:appcompat-v7:21.0.3'</w:t>
        </w:r>
      </w:ins>
    </w:p>
    <w:p w:rsidR="00C0080F" w:rsidRPr="00EB7E44" w:rsidRDefault="00C0080F" w:rsidP="00C0080F">
      <w:pPr>
        <w:pStyle w:val="HTMLPreformatted"/>
        <w:pBdr>
          <w:top w:val="dashed" w:sz="6" w:space="3" w:color="CFCFCF"/>
          <w:left w:val="dashed" w:sz="6" w:space="3" w:color="CFCFCF"/>
          <w:bottom w:val="dashed" w:sz="6" w:space="3" w:color="CFCFCF"/>
          <w:right w:val="dashed" w:sz="6" w:space="3" w:color="CFCFCF"/>
        </w:pBdr>
        <w:spacing w:after="270" w:line="312" w:lineRule="atLeast"/>
        <w:rPr>
          <w:ins w:id="24" w:author="Unknown"/>
          <w:rStyle w:val="pln"/>
          <w:rFonts w:ascii="Times New Roman" w:eastAsiaTheme="majorEastAsia" w:hAnsi="Times New Roman" w:cs="Times New Roman"/>
          <w:color w:val="4D4D4C"/>
          <w:sz w:val="28"/>
          <w:szCs w:val="28"/>
        </w:rPr>
      </w:pPr>
      <w:ins w:id="25" w:author="Unknown">
        <w:r w:rsidRPr="00EB7E44">
          <w:rPr>
            <w:rStyle w:val="pln"/>
            <w:rFonts w:ascii="Times New Roman" w:eastAsiaTheme="majorEastAsia" w:hAnsi="Times New Roman" w:cs="Times New Roman"/>
            <w:color w:val="4D4D4C"/>
            <w:sz w:val="28"/>
            <w:szCs w:val="28"/>
          </w:rPr>
          <w:t xml:space="preserve">    </w:t>
        </w:r>
        <w:proofErr w:type="gramStart"/>
        <w:r w:rsidRPr="00EB7E44">
          <w:rPr>
            <w:rStyle w:val="pln"/>
            <w:rFonts w:ascii="Times New Roman" w:eastAsiaTheme="majorEastAsia" w:hAnsi="Times New Roman" w:cs="Times New Roman"/>
            <w:color w:val="4D4D4C"/>
            <w:sz w:val="28"/>
            <w:szCs w:val="28"/>
          </w:rPr>
          <w:t>compile</w:t>
        </w:r>
        <w:proofErr w:type="gramEnd"/>
        <w:r w:rsidRPr="00EB7E44">
          <w:rPr>
            <w:rStyle w:val="pln"/>
            <w:rFonts w:ascii="Times New Roman" w:eastAsiaTheme="majorEastAsia" w:hAnsi="Times New Roman" w:cs="Times New Roman"/>
            <w:color w:val="4D4D4C"/>
            <w:sz w:val="28"/>
            <w:szCs w:val="28"/>
          </w:rPr>
          <w:t xml:space="preserve"> </w:t>
        </w:r>
        <w:r w:rsidRPr="00EB7E44">
          <w:rPr>
            <w:rStyle w:val="str"/>
            <w:rFonts w:ascii="Times New Roman" w:hAnsi="Times New Roman" w:cs="Times New Roman"/>
            <w:color w:val="718C00"/>
            <w:sz w:val="28"/>
            <w:szCs w:val="28"/>
          </w:rPr>
          <w:t>'com.google.android.gms:play-services:</w:t>
        </w:r>
      </w:ins>
      <w:r w:rsidR="00B852B4">
        <w:rPr>
          <w:rStyle w:val="str"/>
          <w:rFonts w:ascii="Times New Roman" w:hAnsi="Times New Roman" w:cs="Times New Roman"/>
          <w:color w:val="718C00"/>
          <w:sz w:val="28"/>
          <w:szCs w:val="28"/>
        </w:rPr>
        <w:t>8</w:t>
      </w:r>
      <w:ins w:id="26" w:author="Unknown">
        <w:r w:rsidRPr="00EB7E44">
          <w:rPr>
            <w:rStyle w:val="str"/>
            <w:rFonts w:ascii="Times New Roman" w:hAnsi="Times New Roman" w:cs="Times New Roman"/>
            <w:color w:val="718C00"/>
            <w:sz w:val="28"/>
            <w:szCs w:val="28"/>
          </w:rPr>
          <w:t>.</w:t>
        </w:r>
      </w:ins>
      <w:r w:rsidR="00B852B4">
        <w:rPr>
          <w:rStyle w:val="str"/>
          <w:rFonts w:ascii="Times New Roman" w:hAnsi="Times New Roman" w:cs="Times New Roman"/>
          <w:color w:val="718C00"/>
          <w:sz w:val="28"/>
          <w:szCs w:val="28"/>
        </w:rPr>
        <w:t>4</w:t>
      </w:r>
      <w:ins w:id="27" w:author="Unknown">
        <w:r w:rsidRPr="00EB7E44">
          <w:rPr>
            <w:rStyle w:val="str"/>
            <w:rFonts w:ascii="Times New Roman" w:hAnsi="Times New Roman" w:cs="Times New Roman"/>
            <w:color w:val="718C00"/>
            <w:sz w:val="28"/>
            <w:szCs w:val="28"/>
          </w:rPr>
          <w:t>.</w:t>
        </w:r>
      </w:ins>
      <w:r w:rsidR="00B852B4">
        <w:rPr>
          <w:rStyle w:val="str"/>
          <w:rFonts w:ascii="Times New Roman" w:hAnsi="Times New Roman" w:cs="Times New Roman"/>
          <w:color w:val="718C00"/>
          <w:sz w:val="28"/>
          <w:szCs w:val="28"/>
        </w:rPr>
        <w:t>0</w:t>
      </w:r>
      <w:ins w:id="28" w:author="Unknown">
        <w:r w:rsidRPr="00EB7E44">
          <w:rPr>
            <w:rStyle w:val="str"/>
            <w:rFonts w:ascii="Times New Roman" w:hAnsi="Times New Roman" w:cs="Times New Roman"/>
            <w:color w:val="718C00"/>
            <w:sz w:val="28"/>
            <w:szCs w:val="28"/>
          </w:rPr>
          <w:t>'</w:t>
        </w:r>
      </w:ins>
    </w:p>
    <w:p w:rsidR="00C0080F" w:rsidRPr="00EB7E44" w:rsidRDefault="00C0080F" w:rsidP="00C0080F">
      <w:pPr>
        <w:pStyle w:val="HTMLPreformatted"/>
        <w:pBdr>
          <w:top w:val="dashed" w:sz="6" w:space="3" w:color="CFCFCF"/>
          <w:left w:val="dashed" w:sz="6" w:space="3" w:color="CFCFCF"/>
          <w:bottom w:val="dashed" w:sz="6" w:space="3" w:color="CFCFCF"/>
          <w:right w:val="dashed" w:sz="6" w:space="3" w:color="CFCFCF"/>
        </w:pBdr>
        <w:spacing w:after="270" w:line="312" w:lineRule="atLeast"/>
        <w:rPr>
          <w:ins w:id="29" w:author="Unknown"/>
          <w:rFonts w:ascii="Times New Roman" w:hAnsi="Times New Roman" w:cs="Times New Roman"/>
          <w:color w:val="000000"/>
          <w:sz w:val="28"/>
          <w:szCs w:val="28"/>
        </w:rPr>
      </w:pPr>
      <w:ins w:id="30" w:author="Unknown">
        <w:r w:rsidRPr="00EB7E44">
          <w:rPr>
            <w:rStyle w:val="pun"/>
            <w:rFonts w:ascii="Times New Roman" w:eastAsiaTheme="majorEastAsia" w:hAnsi="Times New Roman" w:cs="Times New Roman"/>
            <w:color w:val="4D4D4C"/>
            <w:sz w:val="28"/>
            <w:szCs w:val="28"/>
          </w:rPr>
          <w:t>}</w:t>
        </w:r>
      </w:ins>
    </w:p>
    <w:p w:rsidR="00C0080F" w:rsidRPr="00EB7E44" w:rsidRDefault="00C0080F" w:rsidP="00C0080F">
      <w:pPr>
        <w:pStyle w:val="NormalWeb"/>
        <w:spacing w:line="324" w:lineRule="atLeast"/>
        <w:rPr>
          <w:ins w:id="31" w:author="Unknown"/>
          <w:i/>
          <w:iCs/>
          <w:color w:val="000000"/>
          <w:sz w:val="28"/>
          <w:szCs w:val="28"/>
        </w:rPr>
      </w:pPr>
      <w:ins w:id="32" w:author="Unknown">
        <w:r w:rsidRPr="00EB7E44">
          <w:rPr>
            <w:rStyle w:val="Strong"/>
            <w:i/>
            <w:iCs/>
            <w:color w:val="000000"/>
            <w:sz w:val="28"/>
            <w:szCs w:val="28"/>
          </w:rPr>
          <w:t>Note:</w:t>
        </w:r>
        <w:r w:rsidRPr="00EB7E44">
          <w:rPr>
            <w:rStyle w:val="apple-converted-space"/>
            <w:i/>
            <w:iCs/>
            <w:color w:val="000000"/>
            <w:sz w:val="28"/>
            <w:szCs w:val="28"/>
          </w:rPr>
          <w:t> </w:t>
        </w:r>
        <w:r w:rsidRPr="00EB7E44">
          <w:rPr>
            <w:i/>
            <w:iCs/>
            <w:color w:val="000000"/>
            <w:sz w:val="28"/>
            <w:szCs w:val="28"/>
          </w:rPr>
          <w:t xml:space="preserve">As of </w:t>
        </w:r>
        <w:proofErr w:type="gramStart"/>
        <w:r w:rsidRPr="00EB7E44">
          <w:rPr>
            <w:i/>
            <w:iCs/>
            <w:color w:val="000000"/>
            <w:sz w:val="28"/>
            <w:szCs w:val="28"/>
          </w:rPr>
          <w:t>now(</w:t>
        </w:r>
        <w:proofErr w:type="gramEnd"/>
        <w:r w:rsidRPr="00EB7E44">
          <w:rPr>
            <w:i/>
            <w:iCs/>
            <w:color w:val="000000"/>
            <w:sz w:val="28"/>
            <w:szCs w:val="28"/>
          </w:rPr>
          <w:t xml:space="preserve">14 March 2015), Fused location provider API is not working in all the Android Nexus virtual device emulators. </w:t>
        </w:r>
        <w:proofErr w:type="spellStart"/>
        <w:proofErr w:type="gramStart"/>
        <w:r w:rsidRPr="00EB7E44">
          <w:rPr>
            <w:i/>
            <w:iCs/>
            <w:color w:val="000000"/>
            <w:sz w:val="28"/>
            <w:szCs w:val="28"/>
          </w:rPr>
          <w:t>Its</w:t>
        </w:r>
        <w:proofErr w:type="spellEnd"/>
        <w:proofErr w:type="gramEnd"/>
        <w:r w:rsidRPr="00EB7E44">
          <w:rPr>
            <w:i/>
            <w:iCs/>
            <w:color w:val="000000"/>
            <w:sz w:val="28"/>
            <w:szCs w:val="28"/>
          </w:rPr>
          <w:t xml:space="preserve"> a widely reported defect. You can use any other AVD to test in the emulator like WVGA AVDs. I used “4 WVGA API 21” virtual device in emulator to test it. It is also working on a real device and I tested it in Panasonic P81.</w:t>
        </w:r>
      </w:ins>
    </w:p>
    <w:p w:rsidR="00C0080F" w:rsidRPr="00EB7E44" w:rsidRDefault="00C0080F" w:rsidP="00C0080F">
      <w:pPr>
        <w:pStyle w:val="Heading3"/>
        <w:rPr>
          <w:ins w:id="33" w:author="Unknown"/>
          <w:color w:val="000000"/>
          <w:sz w:val="28"/>
          <w:szCs w:val="28"/>
        </w:rPr>
      </w:pPr>
      <w:ins w:id="34" w:author="Unknown">
        <w:r w:rsidRPr="00EB7E44">
          <w:rPr>
            <w:color w:val="000000"/>
            <w:sz w:val="28"/>
            <w:szCs w:val="28"/>
          </w:rPr>
          <w:t>AndroidManifest.xml</w:t>
        </w:r>
      </w:ins>
    </w:p>
    <w:p w:rsidR="00C0080F" w:rsidRPr="00EB7E44" w:rsidRDefault="00C0080F" w:rsidP="00C0080F">
      <w:pPr>
        <w:pStyle w:val="NormalWeb"/>
        <w:spacing w:line="324" w:lineRule="atLeast"/>
        <w:rPr>
          <w:ins w:id="35" w:author="Unknown"/>
          <w:color w:val="000000"/>
          <w:sz w:val="28"/>
          <w:szCs w:val="28"/>
        </w:rPr>
      </w:pPr>
      <w:ins w:id="36" w:author="Unknown">
        <w:r w:rsidRPr="00EB7E44">
          <w:rPr>
            <w:color w:val="000000"/>
            <w:sz w:val="28"/>
            <w:szCs w:val="28"/>
          </w:rPr>
          <w:t>Remember to give access permissions as shown below. You need not give permission for GPS, Network providers. I have seen Android location access tutorial examples giving all the available permission in the world. Just on</w:t>
        </w:r>
      </w:ins>
      <w:r w:rsidR="00E24EA6">
        <w:rPr>
          <w:color w:val="000000"/>
          <w:sz w:val="28"/>
          <w:szCs w:val="28"/>
        </w:rPr>
        <w:t xml:space="preserve"> </w:t>
      </w:r>
      <w:proofErr w:type="spellStart"/>
      <w:ins w:id="37" w:author="Unknown">
        <w:r w:rsidRPr="00EB7E44">
          <w:rPr>
            <w:rStyle w:val="HTMLCode"/>
            <w:rFonts w:ascii="Times New Roman" w:hAnsi="Times New Roman" w:cs="Times New Roman"/>
            <w:color w:val="000000"/>
            <w:sz w:val="28"/>
            <w:szCs w:val="28"/>
          </w:rPr>
          <w:t>android.permission.ACCESS_FINE_LOCATION</w:t>
        </w:r>
        <w:proofErr w:type="spellEnd"/>
        <w:r w:rsidRPr="00EB7E44">
          <w:rPr>
            <w:rStyle w:val="apple-converted-space"/>
            <w:color w:val="000000"/>
            <w:sz w:val="28"/>
            <w:szCs w:val="28"/>
          </w:rPr>
          <w:t> </w:t>
        </w:r>
        <w:r w:rsidRPr="00EB7E44">
          <w:rPr>
            <w:color w:val="000000"/>
            <w:sz w:val="28"/>
            <w:szCs w:val="28"/>
          </w:rPr>
          <w:t>is enough.</w:t>
        </w:r>
      </w:ins>
    </w:p>
    <w:p w:rsidR="00C0080F" w:rsidRPr="00EB7E44" w:rsidRDefault="00C0080F" w:rsidP="00C0080F">
      <w:pPr>
        <w:pStyle w:val="NormalWeb"/>
        <w:spacing w:line="324" w:lineRule="atLeast"/>
        <w:rPr>
          <w:ins w:id="38" w:author="Unknown"/>
          <w:color w:val="000000"/>
          <w:sz w:val="28"/>
          <w:szCs w:val="28"/>
        </w:rPr>
      </w:pPr>
      <w:ins w:id="39" w:author="Unknown">
        <w:r w:rsidRPr="00EB7E44">
          <w:rPr>
            <w:color w:val="000000"/>
            <w:sz w:val="28"/>
            <w:szCs w:val="28"/>
          </w:rPr>
          <w:t>ACCESS_COARSE_LOCATION permission is for approximate location access using cell towers and Wi-Fi. ACCESS_FINE_LOCATION is for precise location access using GPS or cell towers and Wi-Fi. Choose the one that is appropriate for you and do not give both. Battery power is used accordingly.</w:t>
        </w:r>
      </w:ins>
    </w:p>
    <w:p w:rsidR="00C0080F" w:rsidRPr="00EB7E44" w:rsidRDefault="00C0080F" w:rsidP="00C0080F">
      <w:pPr>
        <w:pStyle w:val="HTMLPreformatted"/>
        <w:pBdr>
          <w:top w:val="dashed" w:sz="6" w:space="3" w:color="CFCFCF"/>
          <w:left w:val="dashed" w:sz="6" w:space="3" w:color="CFCFCF"/>
          <w:bottom w:val="dashed" w:sz="6" w:space="3" w:color="CFCFCF"/>
          <w:right w:val="dashed" w:sz="6" w:space="3" w:color="CFCFCF"/>
        </w:pBdr>
        <w:spacing w:after="270" w:line="312" w:lineRule="atLeast"/>
        <w:rPr>
          <w:ins w:id="40" w:author="Unknown"/>
          <w:rStyle w:val="pln"/>
          <w:rFonts w:ascii="Times New Roman" w:eastAsiaTheme="majorEastAsia" w:hAnsi="Times New Roman" w:cs="Times New Roman"/>
          <w:color w:val="4D4D4C"/>
          <w:sz w:val="28"/>
          <w:szCs w:val="28"/>
        </w:rPr>
      </w:pPr>
      <w:proofErr w:type="gramStart"/>
      <w:ins w:id="41" w:author="Unknown">
        <w:r w:rsidRPr="00EB7E44">
          <w:rPr>
            <w:rStyle w:val="pun"/>
            <w:rFonts w:ascii="Times New Roman" w:eastAsiaTheme="majorEastAsia" w:hAnsi="Times New Roman" w:cs="Times New Roman"/>
            <w:color w:val="4D4D4C"/>
            <w:sz w:val="28"/>
            <w:szCs w:val="28"/>
          </w:rPr>
          <w:t>&lt;?</w:t>
        </w:r>
        <w:r w:rsidRPr="00EB7E44">
          <w:rPr>
            <w:rStyle w:val="pln"/>
            <w:rFonts w:ascii="Times New Roman" w:eastAsiaTheme="majorEastAsia" w:hAnsi="Times New Roman" w:cs="Times New Roman"/>
            <w:color w:val="4D4D4C"/>
            <w:sz w:val="28"/>
            <w:szCs w:val="28"/>
          </w:rPr>
          <w:t>xml</w:t>
        </w:r>
        <w:proofErr w:type="gramEnd"/>
        <w:r w:rsidRPr="00EB7E44">
          <w:rPr>
            <w:rStyle w:val="pln"/>
            <w:rFonts w:ascii="Times New Roman" w:eastAsiaTheme="majorEastAsia" w:hAnsi="Times New Roman" w:cs="Times New Roman"/>
            <w:color w:val="4D4D4C"/>
            <w:sz w:val="28"/>
            <w:szCs w:val="28"/>
          </w:rPr>
          <w:t xml:space="preserve"> version</w:t>
        </w:r>
        <w:r w:rsidRPr="00EB7E44">
          <w:rPr>
            <w:rStyle w:val="pun"/>
            <w:rFonts w:ascii="Times New Roman" w:eastAsiaTheme="majorEastAsia" w:hAnsi="Times New Roman" w:cs="Times New Roman"/>
            <w:color w:val="4D4D4C"/>
            <w:sz w:val="28"/>
            <w:szCs w:val="28"/>
          </w:rPr>
          <w:t>=</w:t>
        </w:r>
        <w:r w:rsidRPr="00EB7E44">
          <w:rPr>
            <w:rStyle w:val="str"/>
            <w:rFonts w:ascii="Times New Roman" w:hAnsi="Times New Roman" w:cs="Times New Roman"/>
            <w:color w:val="718C00"/>
            <w:sz w:val="28"/>
            <w:szCs w:val="28"/>
          </w:rPr>
          <w:t>"1.0"</w:t>
        </w:r>
        <w:r w:rsidRPr="00EB7E44">
          <w:rPr>
            <w:rStyle w:val="pln"/>
            <w:rFonts w:ascii="Times New Roman" w:eastAsiaTheme="majorEastAsia" w:hAnsi="Times New Roman" w:cs="Times New Roman"/>
            <w:color w:val="4D4D4C"/>
            <w:sz w:val="28"/>
            <w:szCs w:val="28"/>
          </w:rPr>
          <w:t xml:space="preserve"> encoding</w:t>
        </w:r>
        <w:r w:rsidRPr="00EB7E44">
          <w:rPr>
            <w:rStyle w:val="pun"/>
            <w:rFonts w:ascii="Times New Roman" w:eastAsiaTheme="majorEastAsia" w:hAnsi="Times New Roman" w:cs="Times New Roman"/>
            <w:color w:val="4D4D4C"/>
            <w:sz w:val="28"/>
            <w:szCs w:val="28"/>
          </w:rPr>
          <w:t>=</w:t>
        </w:r>
        <w:r w:rsidRPr="00EB7E44">
          <w:rPr>
            <w:rStyle w:val="str"/>
            <w:rFonts w:ascii="Times New Roman" w:hAnsi="Times New Roman" w:cs="Times New Roman"/>
            <w:color w:val="718C00"/>
            <w:sz w:val="28"/>
            <w:szCs w:val="28"/>
          </w:rPr>
          <w:t>"utf-8"</w:t>
        </w:r>
        <w:r w:rsidRPr="00EB7E44">
          <w:rPr>
            <w:rStyle w:val="pun"/>
            <w:rFonts w:ascii="Times New Roman" w:eastAsiaTheme="majorEastAsia" w:hAnsi="Times New Roman" w:cs="Times New Roman"/>
            <w:color w:val="4D4D4C"/>
            <w:sz w:val="28"/>
            <w:szCs w:val="28"/>
          </w:rPr>
          <w:t>?&gt;</w:t>
        </w:r>
      </w:ins>
    </w:p>
    <w:p w:rsidR="00C0080F" w:rsidRPr="00EB7E44" w:rsidRDefault="00C0080F" w:rsidP="00C0080F">
      <w:pPr>
        <w:pStyle w:val="HTMLPreformatted"/>
        <w:pBdr>
          <w:top w:val="dashed" w:sz="6" w:space="3" w:color="CFCFCF"/>
          <w:left w:val="dashed" w:sz="6" w:space="3" w:color="CFCFCF"/>
          <w:bottom w:val="dashed" w:sz="6" w:space="3" w:color="CFCFCF"/>
          <w:right w:val="dashed" w:sz="6" w:space="3" w:color="CFCFCF"/>
        </w:pBdr>
        <w:spacing w:after="270" w:line="312" w:lineRule="atLeast"/>
        <w:rPr>
          <w:ins w:id="42" w:author="Unknown"/>
          <w:rStyle w:val="pln"/>
          <w:rFonts w:ascii="Times New Roman" w:eastAsiaTheme="majorEastAsia" w:hAnsi="Times New Roman" w:cs="Times New Roman"/>
          <w:color w:val="4D4D4C"/>
          <w:sz w:val="28"/>
          <w:szCs w:val="28"/>
        </w:rPr>
      </w:pPr>
      <w:ins w:id="43" w:author="Unknown">
        <w:r w:rsidRPr="00EB7E44">
          <w:rPr>
            <w:rStyle w:val="tag"/>
            <w:rFonts w:ascii="Times New Roman" w:hAnsi="Times New Roman" w:cs="Times New Roman"/>
            <w:color w:val="C82829"/>
            <w:sz w:val="28"/>
            <w:szCs w:val="28"/>
          </w:rPr>
          <w:t>&lt;manifest</w:t>
        </w:r>
        <w:r w:rsidRPr="00EB7E44">
          <w:rPr>
            <w:rStyle w:val="pln"/>
            <w:rFonts w:ascii="Times New Roman" w:eastAsiaTheme="majorEastAsia" w:hAnsi="Times New Roman" w:cs="Times New Roman"/>
            <w:color w:val="4D4D4C"/>
            <w:sz w:val="28"/>
            <w:szCs w:val="28"/>
          </w:rPr>
          <w:t xml:space="preserve"> </w:t>
        </w:r>
        <w:proofErr w:type="spellStart"/>
        <w:r w:rsidRPr="00EB7E44">
          <w:rPr>
            <w:rStyle w:val="atn"/>
            <w:rFonts w:ascii="Times New Roman" w:hAnsi="Times New Roman" w:cs="Times New Roman"/>
            <w:color w:val="F5871F"/>
            <w:sz w:val="28"/>
            <w:szCs w:val="28"/>
          </w:rPr>
          <w:t>xmlns:android</w:t>
        </w:r>
        <w:proofErr w:type="spellEnd"/>
        <w:r w:rsidRPr="00EB7E44">
          <w:rPr>
            <w:rStyle w:val="pun"/>
            <w:rFonts w:ascii="Times New Roman" w:eastAsiaTheme="majorEastAsia" w:hAnsi="Times New Roman" w:cs="Times New Roman"/>
            <w:color w:val="4D4D4C"/>
            <w:sz w:val="28"/>
            <w:szCs w:val="28"/>
          </w:rPr>
          <w:t>=</w:t>
        </w:r>
        <w:r w:rsidRPr="00EB7E44">
          <w:rPr>
            <w:rStyle w:val="atv"/>
            <w:rFonts w:ascii="Times New Roman" w:hAnsi="Times New Roman" w:cs="Times New Roman"/>
            <w:color w:val="3E999F"/>
            <w:sz w:val="28"/>
            <w:szCs w:val="28"/>
          </w:rPr>
          <w:t>"http://schemas.android.com/</w:t>
        </w:r>
        <w:proofErr w:type="spellStart"/>
        <w:r w:rsidRPr="00EB7E44">
          <w:rPr>
            <w:rStyle w:val="atv"/>
            <w:rFonts w:ascii="Times New Roman" w:hAnsi="Times New Roman" w:cs="Times New Roman"/>
            <w:color w:val="3E999F"/>
            <w:sz w:val="28"/>
            <w:szCs w:val="28"/>
          </w:rPr>
          <w:t>apk</w:t>
        </w:r>
        <w:proofErr w:type="spellEnd"/>
        <w:r w:rsidRPr="00EB7E44">
          <w:rPr>
            <w:rStyle w:val="atv"/>
            <w:rFonts w:ascii="Times New Roman" w:hAnsi="Times New Roman" w:cs="Times New Roman"/>
            <w:color w:val="3E999F"/>
            <w:sz w:val="28"/>
            <w:szCs w:val="28"/>
          </w:rPr>
          <w:t>/res/android"</w:t>
        </w:r>
      </w:ins>
    </w:p>
    <w:p w:rsidR="00C0080F" w:rsidRPr="00EB7E44" w:rsidRDefault="00C0080F" w:rsidP="00C0080F">
      <w:pPr>
        <w:pStyle w:val="HTMLPreformatted"/>
        <w:pBdr>
          <w:top w:val="dashed" w:sz="6" w:space="3" w:color="CFCFCF"/>
          <w:left w:val="dashed" w:sz="6" w:space="3" w:color="CFCFCF"/>
          <w:bottom w:val="dashed" w:sz="6" w:space="3" w:color="CFCFCF"/>
          <w:right w:val="dashed" w:sz="6" w:space="3" w:color="CFCFCF"/>
        </w:pBdr>
        <w:spacing w:after="270" w:line="312" w:lineRule="atLeast"/>
        <w:rPr>
          <w:ins w:id="44" w:author="Unknown"/>
          <w:rStyle w:val="pln"/>
          <w:rFonts w:ascii="Times New Roman" w:eastAsiaTheme="majorEastAsia" w:hAnsi="Times New Roman" w:cs="Times New Roman"/>
          <w:color w:val="4D4D4C"/>
          <w:sz w:val="28"/>
          <w:szCs w:val="28"/>
        </w:rPr>
      </w:pPr>
      <w:ins w:id="45" w:author="Unknown">
        <w:r w:rsidRPr="00EB7E44">
          <w:rPr>
            <w:rStyle w:val="pln"/>
            <w:rFonts w:ascii="Times New Roman" w:eastAsiaTheme="majorEastAsia" w:hAnsi="Times New Roman" w:cs="Times New Roman"/>
            <w:color w:val="4D4D4C"/>
            <w:sz w:val="28"/>
            <w:szCs w:val="28"/>
          </w:rPr>
          <w:t xml:space="preserve">    </w:t>
        </w:r>
        <w:proofErr w:type="gramStart"/>
        <w:r w:rsidRPr="00EB7E44">
          <w:rPr>
            <w:rStyle w:val="atn"/>
            <w:rFonts w:ascii="Times New Roman" w:hAnsi="Times New Roman" w:cs="Times New Roman"/>
            <w:color w:val="F5871F"/>
            <w:sz w:val="28"/>
            <w:szCs w:val="28"/>
          </w:rPr>
          <w:t>package</w:t>
        </w:r>
        <w:proofErr w:type="gramEnd"/>
        <w:r w:rsidRPr="00EB7E44">
          <w:rPr>
            <w:rStyle w:val="pun"/>
            <w:rFonts w:ascii="Times New Roman" w:eastAsiaTheme="majorEastAsia" w:hAnsi="Times New Roman" w:cs="Times New Roman"/>
            <w:color w:val="4D4D4C"/>
            <w:sz w:val="28"/>
            <w:szCs w:val="28"/>
          </w:rPr>
          <w:t>=</w:t>
        </w:r>
        <w:r w:rsidRPr="00EB7E44">
          <w:rPr>
            <w:rStyle w:val="atv"/>
            <w:rFonts w:ascii="Times New Roman" w:hAnsi="Times New Roman" w:cs="Times New Roman"/>
            <w:color w:val="3E999F"/>
            <w:sz w:val="28"/>
            <w:szCs w:val="28"/>
          </w:rPr>
          <w:t>"</w:t>
        </w:r>
        <w:proofErr w:type="spellStart"/>
        <w:r w:rsidRPr="00EB7E44">
          <w:rPr>
            <w:rStyle w:val="atv"/>
            <w:rFonts w:ascii="Times New Roman" w:hAnsi="Times New Roman" w:cs="Times New Roman"/>
            <w:color w:val="3E999F"/>
            <w:sz w:val="28"/>
            <w:szCs w:val="28"/>
          </w:rPr>
          <w:t>com.javapapers.android.androidlocation</w:t>
        </w:r>
        <w:proofErr w:type="spellEnd"/>
        <w:r w:rsidRPr="00EB7E44">
          <w:rPr>
            <w:rStyle w:val="atv"/>
            <w:rFonts w:ascii="Times New Roman" w:hAnsi="Times New Roman" w:cs="Times New Roman"/>
            <w:color w:val="3E999F"/>
            <w:sz w:val="28"/>
            <w:szCs w:val="28"/>
          </w:rPr>
          <w:t>"</w:t>
        </w:r>
        <w:r w:rsidRPr="00EB7E44">
          <w:rPr>
            <w:rStyle w:val="pln"/>
            <w:rFonts w:ascii="Times New Roman" w:eastAsiaTheme="majorEastAsia" w:hAnsi="Times New Roman" w:cs="Times New Roman"/>
            <w:color w:val="4D4D4C"/>
            <w:sz w:val="28"/>
            <w:szCs w:val="28"/>
          </w:rPr>
          <w:t xml:space="preserve"> </w:t>
        </w:r>
        <w:r w:rsidRPr="00EB7E44">
          <w:rPr>
            <w:rStyle w:val="tag"/>
            <w:rFonts w:ascii="Times New Roman" w:hAnsi="Times New Roman" w:cs="Times New Roman"/>
            <w:color w:val="C82829"/>
            <w:sz w:val="28"/>
            <w:szCs w:val="28"/>
          </w:rPr>
          <w:t>&gt;</w:t>
        </w:r>
      </w:ins>
    </w:p>
    <w:p w:rsidR="00C0080F" w:rsidRPr="00EB7E44" w:rsidRDefault="00C0080F" w:rsidP="00C0080F">
      <w:pPr>
        <w:pStyle w:val="HTMLPreformatted"/>
        <w:pBdr>
          <w:top w:val="dashed" w:sz="6" w:space="3" w:color="CFCFCF"/>
          <w:left w:val="dashed" w:sz="6" w:space="3" w:color="CFCFCF"/>
          <w:bottom w:val="dashed" w:sz="6" w:space="3" w:color="CFCFCF"/>
          <w:right w:val="dashed" w:sz="6" w:space="3" w:color="CFCFCF"/>
        </w:pBdr>
        <w:spacing w:after="270" w:line="312" w:lineRule="atLeast"/>
        <w:rPr>
          <w:ins w:id="46" w:author="Unknown"/>
          <w:rStyle w:val="pln"/>
          <w:rFonts w:ascii="Times New Roman" w:eastAsiaTheme="majorEastAsia" w:hAnsi="Times New Roman" w:cs="Times New Roman"/>
          <w:color w:val="4D4D4C"/>
          <w:sz w:val="28"/>
          <w:szCs w:val="28"/>
        </w:rPr>
      </w:pPr>
      <w:ins w:id="47" w:author="Unknown">
        <w:r w:rsidRPr="00EB7E44">
          <w:rPr>
            <w:rStyle w:val="pln"/>
            <w:rFonts w:ascii="Times New Roman" w:eastAsiaTheme="majorEastAsia" w:hAnsi="Times New Roman" w:cs="Times New Roman"/>
            <w:color w:val="4D4D4C"/>
            <w:sz w:val="28"/>
            <w:szCs w:val="28"/>
          </w:rPr>
          <w:t xml:space="preserve">    </w:t>
        </w:r>
        <w:r w:rsidRPr="00EB7E44">
          <w:rPr>
            <w:rStyle w:val="tag"/>
            <w:rFonts w:ascii="Times New Roman" w:hAnsi="Times New Roman" w:cs="Times New Roman"/>
            <w:color w:val="C82829"/>
            <w:sz w:val="28"/>
            <w:szCs w:val="28"/>
          </w:rPr>
          <w:t>&lt;uses-permission</w:t>
        </w:r>
        <w:r w:rsidRPr="00EB7E44">
          <w:rPr>
            <w:rStyle w:val="pln"/>
            <w:rFonts w:ascii="Times New Roman" w:eastAsiaTheme="majorEastAsia" w:hAnsi="Times New Roman" w:cs="Times New Roman"/>
            <w:color w:val="4D4D4C"/>
            <w:sz w:val="28"/>
            <w:szCs w:val="28"/>
          </w:rPr>
          <w:t xml:space="preserve"> </w:t>
        </w:r>
        <w:proofErr w:type="spellStart"/>
        <w:r w:rsidRPr="00EB7E44">
          <w:rPr>
            <w:rStyle w:val="atn"/>
            <w:rFonts w:ascii="Times New Roman" w:hAnsi="Times New Roman" w:cs="Times New Roman"/>
            <w:color w:val="F5871F"/>
            <w:sz w:val="28"/>
            <w:szCs w:val="28"/>
          </w:rPr>
          <w:t>android</w:t>
        </w:r>
        <w:proofErr w:type="gramStart"/>
        <w:r w:rsidRPr="00EB7E44">
          <w:rPr>
            <w:rStyle w:val="atn"/>
            <w:rFonts w:ascii="Times New Roman" w:hAnsi="Times New Roman" w:cs="Times New Roman"/>
            <w:color w:val="F5871F"/>
            <w:sz w:val="28"/>
            <w:szCs w:val="28"/>
          </w:rPr>
          <w:t>:name</w:t>
        </w:r>
        <w:proofErr w:type="spellEnd"/>
        <w:proofErr w:type="gramEnd"/>
        <w:r w:rsidRPr="00EB7E44">
          <w:rPr>
            <w:rStyle w:val="pun"/>
            <w:rFonts w:ascii="Times New Roman" w:eastAsiaTheme="majorEastAsia" w:hAnsi="Times New Roman" w:cs="Times New Roman"/>
            <w:color w:val="4D4D4C"/>
            <w:sz w:val="28"/>
            <w:szCs w:val="28"/>
          </w:rPr>
          <w:t>=</w:t>
        </w:r>
        <w:r w:rsidRPr="00EB7E44">
          <w:rPr>
            <w:rStyle w:val="atv"/>
            <w:rFonts w:ascii="Times New Roman" w:hAnsi="Times New Roman" w:cs="Times New Roman"/>
            <w:color w:val="3E999F"/>
            <w:sz w:val="28"/>
            <w:szCs w:val="28"/>
          </w:rPr>
          <w:t>"</w:t>
        </w:r>
        <w:proofErr w:type="spellStart"/>
        <w:r w:rsidRPr="00EB7E44">
          <w:rPr>
            <w:rStyle w:val="atv"/>
            <w:rFonts w:ascii="Times New Roman" w:hAnsi="Times New Roman" w:cs="Times New Roman"/>
            <w:color w:val="3E999F"/>
            <w:sz w:val="28"/>
            <w:szCs w:val="28"/>
          </w:rPr>
          <w:t>android.permission.ACCESS_FINE_LOCATION</w:t>
        </w:r>
        <w:proofErr w:type="spellEnd"/>
        <w:r w:rsidRPr="00EB7E44">
          <w:rPr>
            <w:rStyle w:val="atv"/>
            <w:rFonts w:ascii="Times New Roman" w:hAnsi="Times New Roman" w:cs="Times New Roman"/>
            <w:color w:val="3E999F"/>
            <w:sz w:val="28"/>
            <w:szCs w:val="28"/>
          </w:rPr>
          <w:t>"</w:t>
        </w:r>
        <w:r w:rsidRPr="00EB7E44">
          <w:rPr>
            <w:rStyle w:val="pln"/>
            <w:rFonts w:ascii="Times New Roman" w:eastAsiaTheme="majorEastAsia" w:hAnsi="Times New Roman" w:cs="Times New Roman"/>
            <w:color w:val="4D4D4C"/>
            <w:sz w:val="28"/>
            <w:szCs w:val="28"/>
          </w:rPr>
          <w:t xml:space="preserve"> </w:t>
        </w:r>
        <w:r w:rsidRPr="00EB7E44">
          <w:rPr>
            <w:rStyle w:val="tag"/>
            <w:rFonts w:ascii="Times New Roman" w:hAnsi="Times New Roman" w:cs="Times New Roman"/>
            <w:color w:val="C82829"/>
            <w:sz w:val="28"/>
            <w:szCs w:val="28"/>
          </w:rPr>
          <w:t>/&gt;</w:t>
        </w:r>
      </w:ins>
    </w:p>
    <w:p w:rsidR="00C0080F" w:rsidRPr="00EB7E44" w:rsidRDefault="00C0080F" w:rsidP="00C0080F">
      <w:pPr>
        <w:pStyle w:val="HTMLPreformatted"/>
        <w:pBdr>
          <w:top w:val="dashed" w:sz="6" w:space="3" w:color="CFCFCF"/>
          <w:left w:val="dashed" w:sz="6" w:space="3" w:color="CFCFCF"/>
          <w:bottom w:val="dashed" w:sz="6" w:space="3" w:color="CFCFCF"/>
          <w:right w:val="dashed" w:sz="6" w:space="3" w:color="CFCFCF"/>
        </w:pBdr>
        <w:spacing w:after="270" w:line="312" w:lineRule="atLeast"/>
        <w:rPr>
          <w:ins w:id="48" w:author="Unknown"/>
          <w:rStyle w:val="pln"/>
          <w:rFonts w:ascii="Times New Roman" w:eastAsiaTheme="majorEastAsia" w:hAnsi="Times New Roman" w:cs="Times New Roman"/>
          <w:color w:val="4D4D4C"/>
          <w:sz w:val="28"/>
          <w:szCs w:val="28"/>
        </w:rPr>
      </w:pPr>
    </w:p>
    <w:p w:rsidR="00C0080F" w:rsidRPr="00EB7E44" w:rsidRDefault="00C0080F" w:rsidP="00C0080F">
      <w:pPr>
        <w:pStyle w:val="HTMLPreformatted"/>
        <w:pBdr>
          <w:top w:val="dashed" w:sz="6" w:space="3" w:color="CFCFCF"/>
          <w:left w:val="dashed" w:sz="6" w:space="3" w:color="CFCFCF"/>
          <w:bottom w:val="dashed" w:sz="6" w:space="3" w:color="CFCFCF"/>
          <w:right w:val="dashed" w:sz="6" w:space="3" w:color="CFCFCF"/>
        </w:pBdr>
        <w:spacing w:after="270" w:line="312" w:lineRule="atLeast"/>
        <w:rPr>
          <w:ins w:id="49" w:author="Unknown"/>
          <w:rStyle w:val="pln"/>
          <w:rFonts w:ascii="Times New Roman" w:eastAsiaTheme="majorEastAsia" w:hAnsi="Times New Roman" w:cs="Times New Roman"/>
          <w:color w:val="4D4D4C"/>
          <w:sz w:val="28"/>
          <w:szCs w:val="28"/>
        </w:rPr>
      </w:pPr>
      <w:ins w:id="50" w:author="Unknown">
        <w:r w:rsidRPr="00EB7E44">
          <w:rPr>
            <w:rStyle w:val="pln"/>
            <w:rFonts w:ascii="Times New Roman" w:eastAsiaTheme="majorEastAsia" w:hAnsi="Times New Roman" w:cs="Times New Roman"/>
            <w:color w:val="4D4D4C"/>
            <w:sz w:val="28"/>
            <w:szCs w:val="28"/>
          </w:rPr>
          <w:t xml:space="preserve">    </w:t>
        </w:r>
        <w:r w:rsidRPr="00EB7E44">
          <w:rPr>
            <w:rStyle w:val="tag"/>
            <w:rFonts w:ascii="Times New Roman" w:hAnsi="Times New Roman" w:cs="Times New Roman"/>
            <w:color w:val="C82829"/>
            <w:sz w:val="28"/>
            <w:szCs w:val="28"/>
          </w:rPr>
          <w:t>&lt;application</w:t>
        </w:r>
      </w:ins>
    </w:p>
    <w:p w:rsidR="00C0080F" w:rsidRPr="00EB7E44" w:rsidRDefault="00C0080F" w:rsidP="00C0080F">
      <w:pPr>
        <w:pStyle w:val="HTMLPreformatted"/>
        <w:pBdr>
          <w:top w:val="dashed" w:sz="6" w:space="3" w:color="CFCFCF"/>
          <w:left w:val="dashed" w:sz="6" w:space="3" w:color="CFCFCF"/>
          <w:bottom w:val="dashed" w:sz="6" w:space="3" w:color="CFCFCF"/>
          <w:right w:val="dashed" w:sz="6" w:space="3" w:color="CFCFCF"/>
        </w:pBdr>
        <w:spacing w:after="270" w:line="312" w:lineRule="atLeast"/>
        <w:rPr>
          <w:ins w:id="51" w:author="Unknown"/>
          <w:rStyle w:val="pln"/>
          <w:rFonts w:ascii="Times New Roman" w:eastAsiaTheme="majorEastAsia" w:hAnsi="Times New Roman" w:cs="Times New Roman"/>
          <w:color w:val="4D4D4C"/>
          <w:sz w:val="28"/>
          <w:szCs w:val="28"/>
        </w:rPr>
      </w:pPr>
      <w:ins w:id="52" w:author="Unknown">
        <w:r w:rsidRPr="00EB7E44">
          <w:rPr>
            <w:rStyle w:val="pln"/>
            <w:rFonts w:ascii="Times New Roman" w:eastAsiaTheme="majorEastAsia" w:hAnsi="Times New Roman" w:cs="Times New Roman"/>
            <w:color w:val="4D4D4C"/>
            <w:sz w:val="28"/>
            <w:szCs w:val="28"/>
          </w:rPr>
          <w:t xml:space="preserve">        </w:t>
        </w:r>
        <w:proofErr w:type="spellStart"/>
        <w:proofErr w:type="gramStart"/>
        <w:r w:rsidRPr="00EB7E44">
          <w:rPr>
            <w:rStyle w:val="atn"/>
            <w:rFonts w:ascii="Times New Roman" w:hAnsi="Times New Roman" w:cs="Times New Roman"/>
            <w:color w:val="F5871F"/>
            <w:sz w:val="28"/>
            <w:szCs w:val="28"/>
          </w:rPr>
          <w:t>android:</w:t>
        </w:r>
        <w:proofErr w:type="gramEnd"/>
        <w:r w:rsidRPr="00EB7E44">
          <w:rPr>
            <w:rStyle w:val="atn"/>
            <w:rFonts w:ascii="Times New Roman" w:hAnsi="Times New Roman" w:cs="Times New Roman"/>
            <w:color w:val="F5871F"/>
            <w:sz w:val="28"/>
            <w:szCs w:val="28"/>
          </w:rPr>
          <w:t>allowBackup</w:t>
        </w:r>
        <w:proofErr w:type="spellEnd"/>
        <w:r w:rsidRPr="00EB7E44">
          <w:rPr>
            <w:rStyle w:val="pun"/>
            <w:rFonts w:ascii="Times New Roman" w:eastAsiaTheme="majorEastAsia" w:hAnsi="Times New Roman" w:cs="Times New Roman"/>
            <w:color w:val="4D4D4C"/>
            <w:sz w:val="28"/>
            <w:szCs w:val="28"/>
          </w:rPr>
          <w:t>=</w:t>
        </w:r>
        <w:r w:rsidRPr="00EB7E44">
          <w:rPr>
            <w:rStyle w:val="atv"/>
            <w:rFonts w:ascii="Times New Roman" w:hAnsi="Times New Roman" w:cs="Times New Roman"/>
            <w:color w:val="3E999F"/>
            <w:sz w:val="28"/>
            <w:szCs w:val="28"/>
          </w:rPr>
          <w:t>"true"</w:t>
        </w:r>
      </w:ins>
    </w:p>
    <w:p w:rsidR="00C0080F" w:rsidRPr="00EB7E44" w:rsidRDefault="00C0080F" w:rsidP="00C0080F">
      <w:pPr>
        <w:pStyle w:val="HTMLPreformatted"/>
        <w:pBdr>
          <w:top w:val="dashed" w:sz="6" w:space="3" w:color="CFCFCF"/>
          <w:left w:val="dashed" w:sz="6" w:space="3" w:color="CFCFCF"/>
          <w:bottom w:val="dashed" w:sz="6" w:space="3" w:color="CFCFCF"/>
          <w:right w:val="dashed" w:sz="6" w:space="3" w:color="CFCFCF"/>
        </w:pBdr>
        <w:spacing w:after="270" w:line="312" w:lineRule="atLeast"/>
        <w:rPr>
          <w:ins w:id="53" w:author="Unknown"/>
          <w:rStyle w:val="pln"/>
          <w:rFonts w:ascii="Times New Roman" w:eastAsiaTheme="majorEastAsia" w:hAnsi="Times New Roman" w:cs="Times New Roman"/>
          <w:color w:val="4D4D4C"/>
          <w:sz w:val="28"/>
          <w:szCs w:val="28"/>
        </w:rPr>
      </w:pPr>
      <w:ins w:id="54" w:author="Unknown">
        <w:r w:rsidRPr="00EB7E44">
          <w:rPr>
            <w:rStyle w:val="pln"/>
            <w:rFonts w:ascii="Times New Roman" w:eastAsiaTheme="majorEastAsia" w:hAnsi="Times New Roman" w:cs="Times New Roman"/>
            <w:color w:val="4D4D4C"/>
            <w:sz w:val="28"/>
            <w:szCs w:val="28"/>
          </w:rPr>
          <w:t xml:space="preserve">        </w:t>
        </w:r>
        <w:proofErr w:type="spellStart"/>
        <w:r w:rsidRPr="00EB7E44">
          <w:rPr>
            <w:rStyle w:val="atn"/>
            <w:rFonts w:ascii="Times New Roman" w:hAnsi="Times New Roman" w:cs="Times New Roman"/>
            <w:color w:val="F5871F"/>
            <w:sz w:val="28"/>
            <w:szCs w:val="28"/>
          </w:rPr>
          <w:t>android:icon</w:t>
        </w:r>
        <w:proofErr w:type="spellEnd"/>
        <w:r w:rsidRPr="00EB7E44">
          <w:rPr>
            <w:rStyle w:val="pun"/>
            <w:rFonts w:ascii="Times New Roman" w:eastAsiaTheme="majorEastAsia" w:hAnsi="Times New Roman" w:cs="Times New Roman"/>
            <w:color w:val="4D4D4C"/>
            <w:sz w:val="28"/>
            <w:szCs w:val="28"/>
          </w:rPr>
          <w:t>=</w:t>
        </w:r>
        <w:r w:rsidRPr="00EB7E44">
          <w:rPr>
            <w:rStyle w:val="atv"/>
            <w:rFonts w:ascii="Times New Roman" w:hAnsi="Times New Roman" w:cs="Times New Roman"/>
            <w:color w:val="3E999F"/>
            <w:sz w:val="28"/>
            <w:szCs w:val="28"/>
          </w:rPr>
          <w:t>"@</w:t>
        </w:r>
        <w:proofErr w:type="spellStart"/>
        <w:r w:rsidRPr="00EB7E44">
          <w:rPr>
            <w:rStyle w:val="atv"/>
            <w:rFonts w:ascii="Times New Roman" w:hAnsi="Times New Roman" w:cs="Times New Roman"/>
            <w:color w:val="3E999F"/>
            <w:sz w:val="28"/>
            <w:szCs w:val="28"/>
          </w:rPr>
          <w:t>mipmap</w:t>
        </w:r>
        <w:proofErr w:type="spellEnd"/>
        <w:r w:rsidRPr="00EB7E44">
          <w:rPr>
            <w:rStyle w:val="atv"/>
            <w:rFonts w:ascii="Times New Roman" w:hAnsi="Times New Roman" w:cs="Times New Roman"/>
            <w:color w:val="3E999F"/>
            <w:sz w:val="28"/>
            <w:szCs w:val="28"/>
          </w:rPr>
          <w:t>/</w:t>
        </w:r>
        <w:proofErr w:type="spellStart"/>
        <w:r w:rsidRPr="00EB7E44">
          <w:rPr>
            <w:rStyle w:val="atv"/>
            <w:rFonts w:ascii="Times New Roman" w:hAnsi="Times New Roman" w:cs="Times New Roman"/>
            <w:color w:val="3E999F"/>
            <w:sz w:val="28"/>
            <w:szCs w:val="28"/>
          </w:rPr>
          <w:t>ic_launcher</w:t>
        </w:r>
        <w:proofErr w:type="spellEnd"/>
        <w:r w:rsidRPr="00EB7E44">
          <w:rPr>
            <w:rStyle w:val="atv"/>
            <w:rFonts w:ascii="Times New Roman" w:hAnsi="Times New Roman" w:cs="Times New Roman"/>
            <w:color w:val="3E999F"/>
            <w:sz w:val="28"/>
            <w:szCs w:val="28"/>
          </w:rPr>
          <w:t>"</w:t>
        </w:r>
      </w:ins>
    </w:p>
    <w:p w:rsidR="00C0080F" w:rsidRPr="00EB7E44" w:rsidRDefault="00C0080F" w:rsidP="00C0080F">
      <w:pPr>
        <w:pStyle w:val="HTMLPreformatted"/>
        <w:pBdr>
          <w:top w:val="dashed" w:sz="6" w:space="3" w:color="CFCFCF"/>
          <w:left w:val="dashed" w:sz="6" w:space="3" w:color="CFCFCF"/>
          <w:bottom w:val="dashed" w:sz="6" w:space="3" w:color="CFCFCF"/>
          <w:right w:val="dashed" w:sz="6" w:space="3" w:color="CFCFCF"/>
        </w:pBdr>
        <w:spacing w:after="270" w:line="312" w:lineRule="atLeast"/>
        <w:rPr>
          <w:ins w:id="55" w:author="Unknown"/>
          <w:rStyle w:val="pln"/>
          <w:rFonts w:ascii="Times New Roman" w:eastAsiaTheme="majorEastAsia" w:hAnsi="Times New Roman" w:cs="Times New Roman"/>
          <w:color w:val="4D4D4C"/>
          <w:sz w:val="28"/>
          <w:szCs w:val="28"/>
        </w:rPr>
      </w:pPr>
      <w:ins w:id="56" w:author="Unknown">
        <w:r w:rsidRPr="00EB7E44">
          <w:rPr>
            <w:rStyle w:val="pln"/>
            <w:rFonts w:ascii="Times New Roman" w:eastAsiaTheme="majorEastAsia" w:hAnsi="Times New Roman" w:cs="Times New Roman"/>
            <w:color w:val="4D4D4C"/>
            <w:sz w:val="28"/>
            <w:szCs w:val="28"/>
          </w:rPr>
          <w:lastRenderedPageBreak/>
          <w:t xml:space="preserve">        </w:t>
        </w:r>
        <w:proofErr w:type="spellStart"/>
        <w:r w:rsidRPr="00EB7E44">
          <w:rPr>
            <w:rStyle w:val="atn"/>
            <w:rFonts w:ascii="Times New Roman" w:hAnsi="Times New Roman" w:cs="Times New Roman"/>
            <w:color w:val="F5871F"/>
            <w:sz w:val="28"/>
            <w:szCs w:val="28"/>
          </w:rPr>
          <w:t>android:label</w:t>
        </w:r>
        <w:proofErr w:type="spellEnd"/>
        <w:r w:rsidRPr="00EB7E44">
          <w:rPr>
            <w:rStyle w:val="pun"/>
            <w:rFonts w:ascii="Times New Roman" w:eastAsiaTheme="majorEastAsia" w:hAnsi="Times New Roman" w:cs="Times New Roman"/>
            <w:color w:val="4D4D4C"/>
            <w:sz w:val="28"/>
            <w:szCs w:val="28"/>
          </w:rPr>
          <w:t>=</w:t>
        </w:r>
        <w:r w:rsidRPr="00EB7E44">
          <w:rPr>
            <w:rStyle w:val="atv"/>
            <w:rFonts w:ascii="Times New Roman" w:hAnsi="Times New Roman" w:cs="Times New Roman"/>
            <w:color w:val="3E999F"/>
            <w:sz w:val="28"/>
            <w:szCs w:val="28"/>
          </w:rPr>
          <w:t>"@string/</w:t>
        </w:r>
        <w:proofErr w:type="spellStart"/>
        <w:r w:rsidRPr="00EB7E44">
          <w:rPr>
            <w:rStyle w:val="atv"/>
            <w:rFonts w:ascii="Times New Roman" w:hAnsi="Times New Roman" w:cs="Times New Roman"/>
            <w:color w:val="3E999F"/>
            <w:sz w:val="28"/>
            <w:szCs w:val="28"/>
          </w:rPr>
          <w:t>app_name</w:t>
        </w:r>
        <w:proofErr w:type="spellEnd"/>
        <w:r w:rsidRPr="00EB7E44">
          <w:rPr>
            <w:rStyle w:val="atv"/>
            <w:rFonts w:ascii="Times New Roman" w:hAnsi="Times New Roman" w:cs="Times New Roman"/>
            <w:color w:val="3E999F"/>
            <w:sz w:val="28"/>
            <w:szCs w:val="28"/>
          </w:rPr>
          <w:t>"</w:t>
        </w:r>
      </w:ins>
    </w:p>
    <w:p w:rsidR="00C0080F" w:rsidRPr="00EB7E44" w:rsidRDefault="00C0080F" w:rsidP="00C0080F">
      <w:pPr>
        <w:pStyle w:val="HTMLPreformatted"/>
        <w:pBdr>
          <w:top w:val="dashed" w:sz="6" w:space="3" w:color="CFCFCF"/>
          <w:left w:val="dashed" w:sz="6" w:space="3" w:color="CFCFCF"/>
          <w:bottom w:val="dashed" w:sz="6" w:space="3" w:color="CFCFCF"/>
          <w:right w:val="dashed" w:sz="6" w:space="3" w:color="CFCFCF"/>
        </w:pBdr>
        <w:spacing w:after="270" w:line="312" w:lineRule="atLeast"/>
        <w:rPr>
          <w:ins w:id="57" w:author="Unknown"/>
          <w:rStyle w:val="pln"/>
          <w:rFonts w:ascii="Times New Roman" w:eastAsiaTheme="majorEastAsia" w:hAnsi="Times New Roman" w:cs="Times New Roman"/>
          <w:color w:val="4D4D4C"/>
          <w:sz w:val="28"/>
          <w:szCs w:val="28"/>
        </w:rPr>
      </w:pPr>
      <w:ins w:id="58" w:author="Unknown">
        <w:r w:rsidRPr="00EB7E44">
          <w:rPr>
            <w:rStyle w:val="pln"/>
            <w:rFonts w:ascii="Times New Roman" w:eastAsiaTheme="majorEastAsia" w:hAnsi="Times New Roman" w:cs="Times New Roman"/>
            <w:color w:val="4D4D4C"/>
            <w:sz w:val="28"/>
            <w:szCs w:val="28"/>
          </w:rPr>
          <w:t xml:space="preserve">        </w:t>
        </w:r>
        <w:proofErr w:type="spellStart"/>
        <w:r w:rsidRPr="00EB7E44">
          <w:rPr>
            <w:rStyle w:val="atn"/>
            <w:rFonts w:ascii="Times New Roman" w:hAnsi="Times New Roman" w:cs="Times New Roman"/>
            <w:color w:val="F5871F"/>
            <w:sz w:val="28"/>
            <w:szCs w:val="28"/>
          </w:rPr>
          <w:t>android:theme</w:t>
        </w:r>
        <w:proofErr w:type="spellEnd"/>
        <w:r w:rsidRPr="00EB7E44">
          <w:rPr>
            <w:rStyle w:val="pun"/>
            <w:rFonts w:ascii="Times New Roman" w:eastAsiaTheme="majorEastAsia" w:hAnsi="Times New Roman" w:cs="Times New Roman"/>
            <w:color w:val="4D4D4C"/>
            <w:sz w:val="28"/>
            <w:szCs w:val="28"/>
          </w:rPr>
          <w:t>=</w:t>
        </w:r>
        <w:r w:rsidRPr="00EB7E44">
          <w:rPr>
            <w:rStyle w:val="atv"/>
            <w:rFonts w:ascii="Times New Roman" w:hAnsi="Times New Roman" w:cs="Times New Roman"/>
            <w:color w:val="3E999F"/>
            <w:sz w:val="28"/>
            <w:szCs w:val="28"/>
          </w:rPr>
          <w:t>"@style/</w:t>
        </w:r>
        <w:proofErr w:type="spellStart"/>
        <w:r w:rsidRPr="00EB7E44">
          <w:rPr>
            <w:rStyle w:val="atv"/>
            <w:rFonts w:ascii="Times New Roman" w:hAnsi="Times New Roman" w:cs="Times New Roman"/>
            <w:color w:val="3E999F"/>
            <w:sz w:val="28"/>
            <w:szCs w:val="28"/>
          </w:rPr>
          <w:t>AppTheme</w:t>
        </w:r>
        <w:proofErr w:type="spellEnd"/>
        <w:r w:rsidRPr="00EB7E44">
          <w:rPr>
            <w:rStyle w:val="atv"/>
            <w:rFonts w:ascii="Times New Roman" w:hAnsi="Times New Roman" w:cs="Times New Roman"/>
            <w:color w:val="3E999F"/>
            <w:sz w:val="28"/>
            <w:szCs w:val="28"/>
          </w:rPr>
          <w:t>"</w:t>
        </w:r>
        <w:r w:rsidRPr="00EB7E44">
          <w:rPr>
            <w:rStyle w:val="pln"/>
            <w:rFonts w:ascii="Times New Roman" w:eastAsiaTheme="majorEastAsia" w:hAnsi="Times New Roman" w:cs="Times New Roman"/>
            <w:color w:val="4D4D4C"/>
            <w:sz w:val="28"/>
            <w:szCs w:val="28"/>
          </w:rPr>
          <w:t xml:space="preserve"> </w:t>
        </w:r>
        <w:r w:rsidRPr="00EB7E44">
          <w:rPr>
            <w:rStyle w:val="tag"/>
            <w:rFonts w:ascii="Times New Roman" w:hAnsi="Times New Roman" w:cs="Times New Roman"/>
            <w:color w:val="C82829"/>
            <w:sz w:val="28"/>
            <w:szCs w:val="28"/>
          </w:rPr>
          <w:t>&gt;</w:t>
        </w:r>
      </w:ins>
    </w:p>
    <w:p w:rsidR="00C0080F" w:rsidRPr="00EB7E44" w:rsidRDefault="00C0080F" w:rsidP="00C0080F">
      <w:pPr>
        <w:pStyle w:val="HTMLPreformatted"/>
        <w:pBdr>
          <w:top w:val="dashed" w:sz="6" w:space="3" w:color="CFCFCF"/>
          <w:left w:val="dashed" w:sz="6" w:space="3" w:color="CFCFCF"/>
          <w:bottom w:val="dashed" w:sz="6" w:space="3" w:color="CFCFCF"/>
          <w:right w:val="dashed" w:sz="6" w:space="3" w:color="CFCFCF"/>
        </w:pBdr>
        <w:spacing w:after="270" w:line="312" w:lineRule="atLeast"/>
        <w:rPr>
          <w:ins w:id="59" w:author="Unknown"/>
          <w:rStyle w:val="pln"/>
          <w:rFonts w:ascii="Times New Roman" w:eastAsiaTheme="majorEastAsia" w:hAnsi="Times New Roman" w:cs="Times New Roman"/>
          <w:color w:val="4D4D4C"/>
          <w:sz w:val="28"/>
          <w:szCs w:val="28"/>
        </w:rPr>
      </w:pPr>
      <w:ins w:id="60" w:author="Unknown">
        <w:r w:rsidRPr="00EB7E44">
          <w:rPr>
            <w:rStyle w:val="pln"/>
            <w:rFonts w:ascii="Times New Roman" w:eastAsiaTheme="majorEastAsia" w:hAnsi="Times New Roman" w:cs="Times New Roman"/>
            <w:color w:val="4D4D4C"/>
            <w:sz w:val="28"/>
            <w:szCs w:val="28"/>
          </w:rPr>
          <w:t xml:space="preserve">        </w:t>
        </w:r>
        <w:r w:rsidRPr="00EB7E44">
          <w:rPr>
            <w:rStyle w:val="tag"/>
            <w:rFonts w:ascii="Times New Roman" w:hAnsi="Times New Roman" w:cs="Times New Roman"/>
            <w:color w:val="C82829"/>
            <w:sz w:val="28"/>
            <w:szCs w:val="28"/>
          </w:rPr>
          <w:t>&lt;activity</w:t>
        </w:r>
      </w:ins>
    </w:p>
    <w:p w:rsidR="00C0080F" w:rsidRPr="00EB7E44" w:rsidRDefault="00C0080F" w:rsidP="00C0080F">
      <w:pPr>
        <w:pStyle w:val="HTMLPreformatted"/>
        <w:pBdr>
          <w:top w:val="dashed" w:sz="6" w:space="3" w:color="CFCFCF"/>
          <w:left w:val="dashed" w:sz="6" w:space="3" w:color="CFCFCF"/>
          <w:bottom w:val="dashed" w:sz="6" w:space="3" w:color="CFCFCF"/>
          <w:right w:val="dashed" w:sz="6" w:space="3" w:color="CFCFCF"/>
        </w:pBdr>
        <w:spacing w:after="270" w:line="312" w:lineRule="atLeast"/>
        <w:rPr>
          <w:ins w:id="61" w:author="Unknown"/>
          <w:rStyle w:val="pln"/>
          <w:rFonts w:ascii="Times New Roman" w:eastAsiaTheme="majorEastAsia" w:hAnsi="Times New Roman" w:cs="Times New Roman"/>
          <w:color w:val="4D4D4C"/>
          <w:sz w:val="28"/>
          <w:szCs w:val="28"/>
        </w:rPr>
      </w:pPr>
      <w:ins w:id="62" w:author="Unknown">
        <w:r w:rsidRPr="00EB7E44">
          <w:rPr>
            <w:rStyle w:val="pln"/>
            <w:rFonts w:ascii="Times New Roman" w:eastAsiaTheme="majorEastAsia" w:hAnsi="Times New Roman" w:cs="Times New Roman"/>
            <w:color w:val="4D4D4C"/>
            <w:sz w:val="28"/>
            <w:szCs w:val="28"/>
          </w:rPr>
          <w:t xml:space="preserve">            </w:t>
        </w:r>
        <w:proofErr w:type="spellStart"/>
        <w:proofErr w:type="gramStart"/>
        <w:r w:rsidRPr="00EB7E44">
          <w:rPr>
            <w:rStyle w:val="atn"/>
            <w:rFonts w:ascii="Times New Roman" w:hAnsi="Times New Roman" w:cs="Times New Roman"/>
            <w:color w:val="F5871F"/>
            <w:sz w:val="28"/>
            <w:szCs w:val="28"/>
          </w:rPr>
          <w:t>android:</w:t>
        </w:r>
        <w:proofErr w:type="gramEnd"/>
        <w:r w:rsidRPr="00EB7E44">
          <w:rPr>
            <w:rStyle w:val="atn"/>
            <w:rFonts w:ascii="Times New Roman" w:hAnsi="Times New Roman" w:cs="Times New Roman"/>
            <w:color w:val="F5871F"/>
            <w:sz w:val="28"/>
            <w:szCs w:val="28"/>
          </w:rPr>
          <w:t>name</w:t>
        </w:r>
        <w:proofErr w:type="spellEnd"/>
        <w:r w:rsidRPr="00EB7E44">
          <w:rPr>
            <w:rStyle w:val="pun"/>
            <w:rFonts w:ascii="Times New Roman" w:eastAsiaTheme="majorEastAsia" w:hAnsi="Times New Roman" w:cs="Times New Roman"/>
            <w:color w:val="4D4D4C"/>
            <w:sz w:val="28"/>
            <w:szCs w:val="28"/>
          </w:rPr>
          <w:t>=</w:t>
        </w:r>
        <w:r w:rsidRPr="00EB7E44">
          <w:rPr>
            <w:rStyle w:val="atv"/>
            <w:rFonts w:ascii="Times New Roman" w:hAnsi="Times New Roman" w:cs="Times New Roman"/>
            <w:color w:val="3E999F"/>
            <w:sz w:val="28"/>
            <w:szCs w:val="28"/>
          </w:rPr>
          <w:t>".</w:t>
        </w:r>
        <w:proofErr w:type="spellStart"/>
        <w:r w:rsidRPr="00EB7E44">
          <w:rPr>
            <w:rStyle w:val="atv"/>
            <w:rFonts w:ascii="Times New Roman" w:hAnsi="Times New Roman" w:cs="Times New Roman"/>
            <w:color w:val="3E999F"/>
            <w:sz w:val="28"/>
            <w:szCs w:val="28"/>
          </w:rPr>
          <w:t>LocationActivity</w:t>
        </w:r>
        <w:proofErr w:type="spellEnd"/>
        <w:r w:rsidRPr="00EB7E44">
          <w:rPr>
            <w:rStyle w:val="atv"/>
            <w:rFonts w:ascii="Times New Roman" w:hAnsi="Times New Roman" w:cs="Times New Roman"/>
            <w:color w:val="3E999F"/>
            <w:sz w:val="28"/>
            <w:szCs w:val="28"/>
          </w:rPr>
          <w:t>"</w:t>
        </w:r>
      </w:ins>
    </w:p>
    <w:p w:rsidR="00C0080F" w:rsidRPr="00EB7E44" w:rsidRDefault="00C0080F" w:rsidP="00C0080F">
      <w:pPr>
        <w:pStyle w:val="HTMLPreformatted"/>
        <w:pBdr>
          <w:top w:val="dashed" w:sz="6" w:space="3" w:color="CFCFCF"/>
          <w:left w:val="dashed" w:sz="6" w:space="3" w:color="CFCFCF"/>
          <w:bottom w:val="dashed" w:sz="6" w:space="3" w:color="CFCFCF"/>
          <w:right w:val="dashed" w:sz="6" w:space="3" w:color="CFCFCF"/>
        </w:pBdr>
        <w:spacing w:after="270" w:line="312" w:lineRule="atLeast"/>
        <w:rPr>
          <w:ins w:id="63" w:author="Unknown"/>
          <w:rStyle w:val="pln"/>
          <w:rFonts w:ascii="Times New Roman" w:eastAsiaTheme="majorEastAsia" w:hAnsi="Times New Roman" w:cs="Times New Roman"/>
          <w:color w:val="4D4D4C"/>
          <w:sz w:val="28"/>
          <w:szCs w:val="28"/>
        </w:rPr>
      </w:pPr>
      <w:ins w:id="64" w:author="Unknown">
        <w:r w:rsidRPr="00EB7E44">
          <w:rPr>
            <w:rStyle w:val="pln"/>
            <w:rFonts w:ascii="Times New Roman" w:eastAsiaTheme="majorEastAsia" w:hAnsi="Times New Roman" w:cs="Times New Roman"/>
            <w:color w:val="4D4D4C"/>
            <w:sz w:val="28"/>
            <w:szCs w:val="28"/>
          </w:rPr>
          <w:t xml:space="preserve">            </w:t>
        </w:r>
        <w:proofErr w:type="spellStart"/>
        <w:r w:rsidRPr="00EB7E44">
          <w:rPr>
            <w:rStyle w:val="atn"/>
            <w:rFonts w:ascii="Times New Roman" w:hAnsi="Times New Roman" w:cs="Times New Roman"/>
            <w:color w:val="F5871F"/>
            <w:sz w:val="28"/>
            <w:szCs w:val="28"/>
          </w:rPr>
          <w:t>android:label</w:t>
        </w:r>
        <w:proofErr w:type="spellEnd"/>
        <w:r w:rsidRPr="00EB7E44">
          <w:rPr>
            <w:rStyle w:val="pun"/>
            <w:rFonts w:ascii="Times New Roman" w:eastAsiaTheme="majorEastAsia" w:hAnsi="Times New Roman" w:cs="Times New Roman"/>
            <w:color w:val="4D4D4C"/>
            <w:sz w:val="28"/>
            <w:szCs w:val="28"/>
          </w:rPr>
          <w:t>=</w:t>
        </w:r>
        <w:r w:rsidRPr="00EB7E44">
          <w:rPr>
            <w:rStyle w:val="atv"/>
            <w:rFonts w:ascii="Times New Roman" w:hAnsi="Times New Roman" w:cs="Times New Roman"/>
            <w:color w:val="3E999F"/>
            <w:sz w:val="28"/>
            <w:szCs w:val="28"/>
          </w:rPr>
          <w:t>"@string/</w:t>
        </w:r>
        <w:proofErr w:type="spellStart"/>
        <w:r w:rsidRPr="00EB7E44">
          <w:rPr>
            <w:rStyle w:val="atv"/>
            <w:rFonts w:ascii="Times New Roman" w:hAnsi="Times New Roman" w:cs="Times New Roman"/>
            <w:color w:val="3E999F"/>
            <w:sz w:val="28"/>
            <w:szCs w:val="28"/>
          </w:rPr>
          <w:t>app_name</w:t>
        </w:r>
        <w:proofErr w:type="spellEnd"/>
        <w:r w:rsidRPr="00EB7E44">
          <w:rPr>
            <w:rStyle w:val="atv"/>
            <w:rFonts w:ascii="Times New Roman" w:hAnsi="Times New Roman" w:cs="Times New Roman"/>
            <w:color w:val="3E999F"/>
            <w:sz w:val="28"/>
            <w:szCs w:val="28"/>
          </w:rPr>
          <w:t>"</w:t>
        </w:r>
        <w:r w:rsidRPr="00EB7E44">
          <w:rPr>
            <w:rStyle w:val="pln"/>
            <w:rFonts w:ascii="Times New Roman" w:eastAsiaTheme="majorEastAsia" w:hAnsi="Times New Roman" w:cs="Times New Roman"/>
            <w:color w:val="4D4D4C"/>
            <w:sz w:val="28"/>
            <w:szCs w:val="28"/>
          </w:rPr>
          <w:t xml:space="preserve"> </w:t>
        </w:r>
        <w:r w:rsidRPr="00EB7E44">
          <w:rPr>
            <w:rStyle w:val="tag"/>
            <w:rFonts w:ascii="Times New Roman" w:hAnsi="Times New Roman" w:cs="Times New Roman"/>
            <w:color w:val="C82829"/>
            <w:sz w:val="28"/>
            <w:szCs w:val="28"/>
          </w:rPr>
          <w:t>&gt;</w:t>
        </w:r>
      </w:ins>
    </w:p>
    <w:p w:rsidR="00C0080F" w:rsidRPr="00EB7E44" w:rsidRDefault="00C0080F" w:rsidP="00C0080F">
      <w:pPr>
        <w:pStyle w:val="HTMLPreformatted"/>
        <w:pBdr>
          <w:top w:val="dashed" w:sz="6" w:space="3" w:color="CFCFCF"/>
          <w:left w:val="dashed" w:sz="6" w:space="3" w:color="CFCFCF"/>
          <w:bottom w:val="dashed" w:sz="6" w:space="3" w:color="CFCFCF"/>
          <w:right w:val="dashed" w:sz="6" w:space="3" w:color="CFCFCF"/>
        </w:pBdr>
        <w:spacing w:after="270" w:line="312" w:lineRule="atLeast"/>
        <w:rPr>
          <w:ins w:id="65" w:author="Unknown"/>
          <w:rStyle w:val="pln"/>
          <w:rFonts w:ascii="Times New Roman" w:eastAsiaTheme="majorEastAsia" w:hAnsi="Times New Roman" w:cs="Times New Roman"/>
          <w:color w:val="4D4D4C"/>
          <w:sz w:val="28"/>
          <w:szCs w:val="28"/>
        </w:rPr>
      </w:pPr>
      <w:ins w:id="66" w:author="Unknown">
        <w:r w:rsidRPr="00EB7E44">
          <w:rPr>
            <w:rStyle w:val="pln"/>
            <w:rFonts w:ascii="Times New Roman" w:eastAsiaTheme="majorEastAsia" w:hAnsi="Times New Roman" w:cs="Times New Roman"/>
            <w:color w:val="4D4D4C"/>
            <w:sz w:val="28"/>
            <w:szCs w:val="28"/>
          </w:rPr>
          <w:t xml:space="preserve">            </w:t>
        </w:r>
        <w:r w:rsidRPr="00EB7E44">
          <w:rPr>
            <w:rStyle w:val="tag"/>
            <w:rFonts w:ascii="Times New Roman" w:hAnsi="Times New Roman" w:cs="Times New Roman"/>
            <w:color w:val="C82829"/>
            <w:sz w:val="28"/>
            <w:szCs w:val="28"/>
          </w:rPr>
          <w:t>&lt;</w:t>
        </w:r>
        <w:proofErr w:type="gramStart"/>
        <w:r w:rsidRPr="00EB7E44">
          <w:rPr>
            <w:rStyle w:val="tag"/>
            <w:rFonts w:ascii="Times New Roman" w:hAnsi="Times New Roman" w:cs="Times New Roman"/>
            <w:color w:val="C82829"/>
            <w:sz w:val="28"/>
            <w:szCs w:val="28"/>
          </w:rPr>
          <w:t>intent-filter</w:t>
        </w:r>
        <w:proofErr w:type="gramEnd"/>
        <w:r w:rsidRPr="00EB7E44">
          <w:rPr>
            <w:rStyle w:val="tag"/>
            <w:rFonts w:ascii="Times New Roman" w:hAnsi="Times New Roman" w:cs="Times New Roman"/>
            <w:color w:val="C82829"/>
            <w:sz w:val="28"/>
            <w:szCs w:val="28"/>
          </w:rPr>
          <w:t>&gt;</w:t>
        </w:r>
      </w:ins>
    </w:p>
    <w:p w:rsidR="00C0080F" w:rsidRPr="00EB7E44" w:rsidRDefault="00C0080F" w:rsidP="00C0080F">
      <w:pPr>
        <w:pStyle w:val="HTMLPreformatted"/>
        <w:pBdr>
          <w:top w:val="dashed" w:sz="6" w:space="3" w:color="CFCFCF"/>
          <w:left w:val="dashed" w:sz="6" w:space="3" w:color="CFCFCF"/>
          <w:bottom w:val="dashed" w:sz="6" w:space="3" w:color="CFCFCF"/>
          <w:right w:val="dashed" w:sz="6" w:space="3" w:color="CFCFCF"/>
        </w:pBdr>
        <w:spacing w:after="270" w:line="312" w:lineRule="atLeast"/>
        <w:rPr>
          <w:ins w:id="67" w:author="Unknown"/>
          <w:rStyle w:val="pln"/>
          <w:rFonts w:ascii="Times New Roman" w:eastAsiaTheme="majorEastAsia" w:hAnsi="Times New Roman" w:cs="Times New Roman"/>
          <w:color w:val="4D4D4C"/>
          <w:sz w:val="28"/>
          <w:szCs w:val="28"/>
        </w:rPr>
      </w:pPr>
      <w:ins w:id="68" w:author="Unknown">
        <w:r w:rsidRPr="00EB7E44">
          <w:rPr>
            <w:rStyle w:val="pln"/>
            <w:rFonts w:ascii="Times New Roman" w:eastAsiaTheme="majorEastAsia" w:hAnsi="Times New Roman" w:cs="Times New Roman"/>
            <w:color w:val="4D4D4C"/>
            <w:sz w:val="28"/>
            <w:szCs w:val="28"/>
          </w:rPr>
          <w:t xml:space="preserve">                </w:t>
        </w:r>
        <w:r w:rsidRPr="00EB7E44">
          <w:rPr>
            <w:rStyle w:val="tag"/>
            <w:rFonts w:ascii="Times New Roman" w:hAnsi="Times New Roman" w:cs="Times New Roman"/>
            <w:color w:val="C82829"/>
            <w:sz w:val="28"/>
            <w:szCs w:val="28"/>
          </w:rPr>
          <w:t>&lt;action</w:t>
        </w:r>
        <w:r w:rsidRPr="00EB7E44">
          <w:rPr>
            <w:rStyle w:val="pln"/>
            <w:rFonts w:ascii="Times New Roman" w:eastAsiaTheme="majorEastAsia" w:hAnsi="Times New Roman" w:cs="Times New Roman"/>
            <w:color w:val="4D4D4C"/>
            <w:sz w:val="28"/>
            <w:szCs w:val="28"/>
          </w:rPr>
          <w:t xml:space="preserve"> </w:t>
        </w:r>
        <w:proofErr w:type="spellStart"/>
        <w:r w:rsidRPr="00EB7E44">
          <w:rPr>
            <w:rStyle w:val="atn"/>
            <w:rFonts w:ascii="Times New Roman" w:hAnsi="Times New Roman" w:cs="Times New Roman"/>
            <w:color w:val="F5871F"/>
            <w:sz w:val="28"/>
            <w:szCs w:val="28"/>
          </w:rPr>
          <w:t>android</w:t>
        </w:r>
        <w:proofErr w:type="gramStart"/>
        <w:r w:rsidRPr="00EB7E44">
          <w:rPr>
            <w:rStyle w:val="atn"/>
            <w:rFonts w:ascii="Times New Roman" w:hAnsi="Times New Roman" w:cs="Times New Roman"/>
            <w:color w:val="F5871F"/>
            <w:sz w:val="28"/>
            <w:szCs w:val="28"/>
          </w:rPr>
          <w:t>:name</w:t>
        </w:r>
        <w:proofErr w:type="spellEnd"/>
        <w:proofErr w:type="gramEnd"/>
        <w:r w:rsidRPr="00EB7E44">
          <w:rPr>
            <w:rStyle w:val="pun"/>
            <w:rFonts w:ascii="Times New Roman" w:eastAsiaTheme="majorEastAsia" w:hAnsi="Times New Roman" w:cs="Times New Roman"/>
            <w:color w:val="4D4D4C"/>
            <w:sz w:val="28"/>
            <w:szCs w:val="28"/>
          </w:rPr>
          <w:t>=</w:t>
        </w:r>
        <w:r w:rsidRPr="00EB7E44">
          <w:rPr>
            <w:rStyle w:val="atv"/>
            <w:rFonts w:ascii="Times New Roman" w:hAnsi="Times New Roman" w:cs="Times New Roman"/>
            <w:color w:val="3E999F"/>
            <w:sz w:val="28"/>
            <w:szCs w:val="28"/>
          </w:rPr>
          <w:t>"</w:t>
        </w:r>
        <w:proofErr w:type="spellStart"/>
        <w:r w:rsidRPr="00EB7E44">
          <w:rPr>
            <w:rStyle w:val="atv"/>
            <w:rFonts w:ascii="Times New Roman" w:hAnsi="Times New Roman" w:cs="Times New Roman"/>
            <w:color w:val="3E999F"/>
            <w:sz w:val="28"/>
            <w:szCs w:val="28"/>
          </w:rPr>
          <w:t>android.intent.action.MAIN</w:t>
        </w:r>
        <w:proofErr w:type="spellEnd"/>
        <w:r w:rsidRPr="00EB7E44">
          <w:rPr>
            <w:rStyle w:val="atv"/>
            <w:rFonts w:ascii="Times New Roman" w:hAnsi="Times New Roman" w:cs="Times New Roman"/>
            <w:color w:val="3E999F"/>
            <w:sz w:val="28"/>
            <w:szCs w:val="28"/>
          </w:rPr>
          <w:t>"</w:t>
        </w:r>
        <w:r w:rsidRPr="00EB7E44">
          <w:rPr>
            <w:rStyle w:val="pln"/>
            <w:rFonts w:ascii="Times New Roman" w:eastAsiaTheme="majorEastAsia" w:hAnsi="Times New Roman" w:cs="Times New Roman"/>
            <w:color w:val="4D4D4C"/>
            <w:sz w:val="28"/>
            <w:szCs w:val="28"/>
          </w:rPr>
          <w:t xml:space="preserve"> </w:t>
        </w:r>
        <w:r w:rsidRPr="00EB7E44">
          <w:rPr>
            <w:rStyle w:val="tag"/>
            <w:rFonts w:ascii="Times New Roman" w:hAnsi="Times New Roman" w:cs="Times New Roman"/>
            <w:color w:val="C82829"/>
            <w:sz w:val="28"/>
            <w:szCs w:val="28"/>
          </w:rPr>
          <w:t>/&gt;</w:t>
        </w:r>
      </w:ins>
    </w:p>
    <w:p w:rsidR="00C0080F" w:rsidRPr="00EB7E44" w:rsidRDefault="00C0080F" w:rsidP="00C0080F">
      <w:pPr>
        <w:pStyle w:val="HTMLPreformatted"/>
        <w:pBdr>
          <w:top w:val="dashed" w:sz="6" w:space="3" w:color="CFCFCF"/>
          <w:left w:val="dashed" w:sz="6" w:space="3" w:color="CFCFCF"/>
          <w:bottom w:val="dashed" w:sz="6" w:space="3" w:color="CFCFCF"/>
          <w:right w:val="dashed" w:sz="6" w:space="3" w:color="CFCFCF"/>
        </w:pBdr>
        <w:spacing w:after="270" w:line="312" w:lineRule="atLeast"/>
        <w:rPr>
          <w:ins w:id="69" w:author="Unknown"/>
          <w:rStyle w:val="pln"/>
          <w:rFonts w:ascii="Times New Roman" w:eastAsiaTheme="majorEastAsia" w:hAnsi="Times New Roman" w:cs="Times New Roman"/>
          <w:color w:val="4D4D4C"/>
          <w:sz w:val="28"/>
          <w:szCs w:val="28"/>
        </w:rPr>
      </w:pPr>
    </w:p>
    <w:p w:rsidR="00C0080F" w:rsidRPr="00EB7E44" w:rsidRDefault="00C0080F" w:rsidP="00C0080F">
      <w:pPr>
        <w:pStyle w:val="HTMLPreformatted"/>
        <w:pBdr>
          <w:top w:val="dashed" w:sz="6" w:space="3" w:color="CFCFCF"/>
          <w:left w:val="dashed" w:sz="6" w:space="3" w:color="CFCFCF"/>
          <w:bottom w:val="dashed" w:sz="6" w:space="3" w:color="CFCFCF"/>
          <w:right w:val="dashed" w:sz="6" w:space="3" w:color="CFCFCF"/>
        </w:pBdr>
        <w:spacing w:after="270" w:line="312" w:lineRule="atLeast"/>
        <w:rPr>
          <w:ins w:id="70" w:author="Unknown"/>
          <w:rStyle w:val="pln"/>
          <w:rFonts w:ascii="Times New Roman" w:eastAsiaTheme="majorEastAsia" w:hAnsi="Times New Roman" w:cs="Times New Roman"/>
          <w:color w:val="4D4D4C"/>
          <w:sz w:val="28"/>
          <w:szCs w:val="28"/>
        </w:rPr>
      </w:pPr>
      <w:ins w:id="71" w:author="Unknown">
        <w:r w:rsidRPr="00EB7E44">
          <w:rPr>
            <w:rStyle w:val="pln"/>
            <w:rFonts w:ascii="Times New Roman" w:eastAsiaTheme="majorEastAsia" w:hAnsi="Times New Roman" w:cs="Times New Roman"/>
            <w:color w:val="4D4D4C"/>
            <w:sz w:val="28"/>
            <w:szCs w:val="28"/>
          </w:rPr>
          <w:t xml:space="preserve">                </w:t>
        </w:r>
        <w:r w:rsidRPr="00EB7E44">
          <w:rPr>
            <w:rStyle w:val="tag"/>
            <w:rFonts w:ascii="Times New Roman" w:hAnsi="Times New Roman" w:cs="Times New Roman"/>
            <w:color w:val="C82829"/>
            <w:sz w:val="28"/>
            <w:szCs w:val="28"/>
          </w:rPr>
          <w:t>&lt;category</w:t>
        </w:r>
        <w:r w:rsidRPr="00EB7E44">
          <w:rPr>
            <w:rStyle w:val="pln"/>
            <w:rFonts w:ascii="Times New Roman" w:eastAsiaTheme="majorEastAsia" w:hAnsi="Times New Roman" w:cs="Times New Roman"/>
            <w:color w:val="4D4D4C"/>
            <w:sz w:val="28"/>
            <w:szCs w:val="28"/>
          </w:rPr>
          <w:t xml:space="preserve"> </w:t>
        </w:r>
        <w:proofErr w:type="spellStart"/>
        <w:r w:rsidRPr="00EB7E44">
          <w:rPr>
            <w:rStyle w:val="atn"/>
            <w:rFonts w:ascii="Times New Roman" w:hAnsi="Times New Roman" w:cs="Times New Roman"/>
            <w:color w:val="F5871F"/>
            <w:sz w:val="28"/>
            <w:szCs w:val="28"/>
          </w:rPr>
          <w:t>android</w:t>
        </w:r>
        <w:proofErr w:type="gramStart"/>
        <w:r w:rsidRPr="00EB7E44">
          <w:rPr>
            <w:rStyle w:val="atn"/>
            <w:rFonts w:ascii="Times New Roman" w:hAnsi="Times New Roman" w:cs="Times New Roman"/>
            <w:color w:val="F5871F"/>
            <w:sz w:val="28"/>
            <w:szCs w:val="28"/>
          </w:rPr>
          <w:t>:name</w:t>
        </w:r>
        <w:proofErr w:type="spellEnd"/>
        <w:proofErr w:type="gramEnd"/>
        <w:r w:rsidRPr="00EB7E44">
          <w:rPr>
            <w:rStyle w:val="pun"/>
            <w:rFonts w:ascii="Times New Roman" w:eastAsiaTheme="majorEastAsia" w:hAnsi="Times New Roman" w:cs="Times New Roman"/>
            <w:color w:val="4D4D4C"/>
            <w:sz w:val="28"/>
            <w:szCs w:val="28"/>
          </w:rPr>
          <w:t>=</w:t>
        </w:r>
        <w:r w:rsidRPr="00EB7E44">
          <w:rPr>
            <w:rStyle w:val="atv"/>
            <w:rFonts w:ascii="Times New Roman" w:hAnsi="Times New Roman" w:cs="Times New Roman"/>
            <w:color w:val="3E999F"/>
            <w:sz w:val="28"/>
            <w:szCs w:val="28"/>
          </w:rPr>
          <w:t>"</w:t>
        </w:r>
        <w:proofErr w:type="spellStart"/>
        <w:r w:rsidRPr="00EB7E44">
          <w:rPr>
            <w:rStyle w:val="atv"/>
            <w:rFonts w:ascii="Times New Roman" w:hAnsi="Times New Roman" w:cs="Times New Roman"/>
            <w:color w:val="3E999F"/>
            <w:sz w:val="28"/>
            <w:szCs w:val="28"/>
          </w:rPr>
          <w:t>android.intent.category.LAUNCHER</w:t>
        </w:r>
        <w:proofErr w:type="spellEnd"/>
        <w:r w:rsidRPr="00EB7E44">
          <w:rPr>
            <w:rStyle w:val="atv"/>
            <w:rFonts w:ascii="Times New Roman" w:hAnsi="Times New Roman" w:cs="Times New Roman"/>
            <w:color w:val="3E999F"/>
            <w:sz w:val="28"/>
            <w:szCs w:val="28"/>
          </w:rPr>
          <w:t>"</w:t>
        </w:r>
        <w:r w:rsidRPr="00EB7E44">
          <w:rPr>
            <w:rStyle w:val="pln"/>
            <w:rFonts w:ascii="Times New Roman" w:eastAsiaTheme="majorEastAsia" w:hAnsi="Times New Roman" w:cs="Times New Roman"/>
            <w:color w:val="4D4D4C"/>
            <w:sz w:val="28"/>
            <w:szCs w:val="28"/>
          </w:rPr>
          <w:t xml:space="preserve"> </w:t>
        </w:r>
        <w:r w:rsidRPr="00EB7E44">
          <w:rPr>
            <w:rStyle w:val="tag"/>
            <w:rFonts w:ascii="Times New Roman" w:hAnsi="Times New Roman" w:cs="Times New Roman"/>
            <w:color w:val="C82829"/>
            <w:sz w:val="28"/>
            <w:szCs w:val="28"/>
          </w:rPr>
          <w:t>/&gt;</w:t>
        </w:r>
      </w:ins>
    </w:p>
    <w:p w:rsidR="00C0080F" w:rsidRPr="00EB7E44" w:rsidRDefault="00C0080F" w:rsidP="00C0080F">
      <w:pPr>
        <w:pStyle w:val="HTMLPreformatted"/>
        <w:pBdr>
          <w:top w:val="dashed" w:sz="6" w:space="3" w:color="CFCFCF"/>
          <w:left w:val="dashed" w:sz="6" w:space="3" w:color="CFCFCF"/>
          <w:bottom w:val="dashed" w:sz="6" w:space="3" w:color="CFCFCF"/>
          <w:right w:val="dashed" w:sz="6" w:space="3" w:color="CFCFCF"/>
        </w:pBdr>
        <w:spacing w:after="270" w:line="312" w:lineRule="atLeast"/>
        <w:rPr>
          <w:ins w:id="72" w:author="Unknown"/>
          <w:rStyle w:val="pln"/>
          <w:rFonts w:ascii="Times New Roman" w:eastAsiaTheme="majorEastAsia" w:hAnsi="Times New Roman" w:cs="Times New Roman"/>
          <w:color w:val="4D4D4C"/>
          <w:sz w:val="28"/>
          <w:szCs w:val="28"/>
        </w:rPr>
      </w:pPr>
      <w:ins w:id="73" w:author="Unknown">
        <w:r w:rsidRPr="00EB7E44">
          <w:rPr>
            <w:rStyle w:val="pln"/>
            <w:rFonts w:ascii="Times New Roman" w:eastAsiaTheme="majorEastAsia" w:hAnsi="Times New Roman" w:cs="Times New Roman"/>
            <w:color w:val="4D4D4C"/>
            <w:sz w:val="28"/>
            <w:szCs w:val="28"/>
          </w:rPr>
          <w:t xml:space="preserve">            </w:t>
        </w:r>
        <w:r w:rsidRPr="00EB7E44">
          <w:rPr>
            <w:rStyle w:val="tag"/>
            <w:rFonts w:ascii="Times New Roman" w:hAnsi="Times New Roman" w:cs="Times New Roman"/>
            <w:color w:val="C82829"/>
            <w:sz w:val="28"/>
            <w:szCs w:val="28"/>
          </w:rPr>
          <w:t>&lt;/intent-filter&gt;</w:t>
        </w:r>
      </w:ins>
    </w:p>
    <w:p w:rsidR="00C0080F" w:rsidRPr="00EB7E44" w:rsidRDefault="00C0080F" w:rsidP="00C0080F">
      <w:pPr>
        <w:pStyle w:val="HTMLPreformatted"/>
        <w:pBdr>
          <w:top w:val="dashed" w:sz="6" w:space="3" w:color="CFCFCF"/>
          <w:left w:val="dashed" w:sz="6" w:space="3" w:color="CFCFCF"/>
          <w:bottom w:val="dashed" w:sz="6" w:space="3" w:color="CFCFCF"/>
          <w:right w:val="dashed" w:sz="6" w:space="3" w:color="CFCFCF"/>
        </w:pBdr>
        <w:spacing w:after="270" w:line="312" w:lineRule="atLeast"/>
        <w:rPr>
          <w:ins w:id="74" w:author="Unknown"/>
          <w:rStyle w:val="pln"/>
          <w:rFonts w:ascii="Times New Roman" w:eastAsiaTheme="majorEastAsia" w:hAnsi="Times New Roman" w:cs="Times New Roman"/>
          <w:color w:val="4D4D4C"/>
          <w:sz w:val="28"/>
          <w:szCs w:val="28"/>
        </w:rPr>
      </w:pPr>
      <w:ins w:id="75" w:author="Unknown">
        <w:r w:rsidRPr="00EB7E44">
          <w:rPr>
            <w:rStyle w:val="pln"/>
            <w:rFonts w:ascii="Times New Roman" w:eastAsiaTheme="majorEastAsia" w:hAnsi="Times New Roman" w:cs="Times New Roman"/>
            <w:color w:val="4D4D4C"/>
            <w:sz w:val="28"/>
            <w:szCs w:val="28"/>
          </w:rPr>
          <w:t xml:space="preserve">        </w:t>
        </w:r>
        <w:r w:rsidRPr="00EB7E44">
          <w:rPr>
            <w:rStyle w:val="tag"/>
            <w:rFonts w:ascii="Times New Roman" w:hAnsi="Times New Roman" w:cs="Times New Roman"/>
            <w:color w:val="C82829"/>
            <w:sz w:val="28"/>
            <w:szCs w:val="28"/>
          </w:rPr>
          <w:t>&lt;/activity&gt;</w:t>
        </w:r>
      </w:ins>
    </w:p>
    <w:p w:rsidR="00C0080F" w:rsidRPr="00EB7E44" w:rsidRDefault="00C0080F" w:rsidP="00C0080F">
      <w:pPr>
        <w:pStyle w:val="HTMLPreformatted"/>
        <w:pBdr>
          <w:top w:val="dashed" w:sz="6" w:space="3" w:color="CFCFCF"/>
          <w:left w:val="dashed" w:sz="6" w:space="3" w:color="CFCFCF"/>
          <w:bottom w:val="dashed" w:sz="6" w:space="3" w:color="CFCFCF"/>
          <w:right w:val="dashed" w:sz="6" w:space="3" w:color="CFCFCF"/>
        </w:pBdr>
        <w:spacing w:after="270" w:line="312" w:lineRule="atLeast"/>
        <w:rPr>
          <w:ins w:id="76" w:author="Unknown"/>
          <w:rStyle w:val="pln"/>
          <w:rFonts w:ascii="Times New Roman" w:eastAsiaTheme="majorEastAsia" w:hAnsi="Times New Roman" w:cs="Times New Roman"/>
          <w:color w:val="4D4D4C"/>
          <w:sz w:val="28"/>
          <w:szCs w:val="28"/>
        </w:rPr>
      </w:pPr>
      <w:ins w:id="77" w:author="Unknown">
        <w:r w:rsidRPr="00EB7E44">
          <w:rPr>
            <w:rStyle w:val="pln"/>
            <w:rFonts w:ascii="Times New Roman" w:eastAsiaTheme="majorEastAsia" w:hAnsi="Times New Roman" w:cs="Times New Roman"/>
            <w:color w:val="4D4D4C"/>
            <w:sz w:val="28"/>
            <w:szCs w:val="28"/>
          </w:rPr>
          <w:t xml:space="preserve">        </w:t>
        </w:r>
        <w:r w:rsidRPr="00EB7E44">
          <w:rPr>
            <w:rStyle w:val="tag"/>
            <w:rFonts w:ascii="Times New Roman" w:hAnsi="Times New Roman" w:cs="Times New Roman"/>
            <w:color w:val="C82829"/>
            <w:sz w:val="28"/>
            <w:szCs w:val="28"/>
          </w:rPr>
          <w:t>&lt;meta-data</w:t>
        </w:r>
      </w:ins>
    </w:p>
    <w:p w:rsidR="00C0080F" w:rsidRPr="00EB7E44" w:rsidRDefault="00C0080F" w:rsidP="00C0080F">
      <w:pPr>
        <w:pStyle w:val="HTMLPreformatted"/>
        <w:pBdr>
          <w:top w:val="dashed" w:sz="6" w:space="3" w:color="CFCFCF"/>
          <w:left w:val="dashed" w:sz="6" w:space="3" w:color="CFCFCF"/>
          <w:bottom w:val="dashed" w:sz="6" w:space="3" w:color="CFCFCF"/>
          <w:right w:val="dashed" w:sz="6" w:space="3" w:color="CFCFCF"/>
        </w:pBdr>
        <w:spacing w:after="270" w:line="312" w:lineRule="atLeast"/>
        <w:rPr>
          <w:ins w:id="78" w:author="Unknown"/>
          <w:rStyle w:val="pln"/>
          <w:rFonts w:ascii="Times New Roman" w:eastAsiaTheme="majorEastAsia" w:hAnsi="Times New Roman" w:cs="Times New Roman"/>
          <w:color w:val="4D4D4C"/>
          <w:sz w:val="28"/>
          <w:szCs w:val="28"/>
        </w:rPr>
      </w:pPr>
      <w:ins w:id="79" w:author="Unknown">
        <w:r w:rsidRPr="00EB7E44">
          <w:rPr>
            <w:rStyle w:val="pln"/>
            <w:rFonts w:ascii="Times New Roman" w:eastAsiaTheme="majorEastAsia" w:hAnsi="Times New Roman" w:cs="Times New Roman"/>
            <w:color w:val="4D4D4C"/>
            <w:sz w:val="28"/>
            <w:szCs w:val="28"/>
          </w:rPr>
          <w:t xml:space="preserve">            </w:t>
        </w:r>
        <w:proofErr w:type="spellStart"/>
        <w:proofErr w:type="gramStart"/>
        <w:r w:rsidRPr="00EB7E44">
          <w:rPr>
            <w:rStyle w:val="atn"/>
            <w:rFonts w:ascii="Times New Roman" w:hAnsi="Times New Roman" w:cs="Times New Roman"/>
            <w:color w:val="F5871F"/>
            <w:sz w:val="28"/>
            <w:szCs w:val="28"/>
          </w:rPr>
          <w:t>android:</w:t>
        </w:r>
        <w:proofErr w:type="gramEnd"/>
        <w:r w:rsidRPr="00EB7E44">
          <w:rPr>
            <w:rStyle w:val="atn"/>
            <w:rFonts w:ascii="Times New Roman" w:hAnsi="Times New Roman" w:cs="Times New Roman"/>
            <w:color w:val="F5871F"/>
            <w:sz w:val="28"/>
            <w:szCs w:val="28"/>
          </w:rPr>
          <w:t>name</w:t>
        </w:r>
        <w:proofErr w:type="spellEnd"/>
        <w:r w:rsidRPr="00EB7E44">
          <w:rPr>
            <w:rStyle w:val="pun"/>
            <w:rFonts w:ascii="Times New Roman" w:eastAsiaTheme="majorEastAsia" w:hAnsi="Times New Roman" w:cs="Times New Roman"/>
            <w:color w:val="4D4D4C"/>
            <w:sz w:val="28"/>
            <w:szCs w:val="28"/>
          </w:rPr>
          <w:t>=</w:t>
        </w:r>
        <w:r w:rsidRPr="00EB7E44">
          <w:rPr>
            <w:rStyle w:val="atv"/>
            <w:rFonts w:ascii="Times New Roman" w:hAnsi="Times New Roman" w:cs="Times New Roman"/>
            <w:color w:val="3E999F"/>
            <w:sz w:val="28"/>
            <w:szCs w:val="28"/>
          </w:rPr>
          <w:t>"</w:t>
        </w:r>
        <w:proofErr w:type="spellStart"/>
        <w:r w:rsidRPr="00EB7E44">
          <w:rPr>
            <w:rStyle w:val="atv"/>
            <w:rFonts w:ascii="Times New Roman" w:hAnsi="Times New Roman" w:cs="Times New Roman"/>
            <w:color w:val="3E999F"/>
            <w:sz w:val="28"/>
            <w:szCs w:val="28"/>
          </w:rPr>
          <w:t>com.google.android.gms.version</w:t>
        </w:r>
        <w:proofErr w:type="spellEnd"/>
        <w:r w:rsidRPr="00EB7E44">
          <w:rPr>
            <w:rStyle w:val="atv"/>
            <w:rFonts w:ascii="Times New Roman" w:hAnsi="Times New Roman" w:cs="Times New Roman"/>
            <w:color w:val="3E999F"/>
            <w:sz w:val="28"/>
            <w:szCs w:val="28"/>
          </w:rPr>
          <w:t>"</w:t>
        </w:r>
      </w:ins>
    </w:p>
    <w:p w:rsidR="00C0080F" w:rsidRPr="00EB7E44" w:rsidRDefault="00C0080F" w:rsidP="00C0080F">
      <w:pPr>
        <w:pStyle w:val="HTMLPreformatted"/>
        <w:pBdr>
          <w:top w:val="dashed" w:sz="6" w:space="3" w:color="CFCFCF"/>
          <w:left w:val="dashed" w:sz="6" w:space="3" w:color="CFCFCF"/>
          <w:bottom w:val="dashed" w:sz="6" w:space="3" w:color="CFCFCF"/>
          <w:right w:val="dashed" w:sz="6" w:space="3" w:color="CFCFCF"/>
        </w:pBdr>
        <w:spacing w:after="270" w:line="312" w:lineRule="atLeast"/>
        <w:rPr>
          <w:ins w:id="80" w:author="Unknown"/>
          <w:rStyle w:val="pln"/>
          <w:rFonts w:ascii="Times New Roman" w:eastAsiaTheme="majorEastAsia" w:hAnsi="Times New Roman" w:cs="Times New Roman"/>
          <w:color w:val="4D4D4C"/>
          <w:sz w:val="28"/>
          <w:szCs w:val="28"/>
        </w:rPr>
      </w:pPr>
      <w:ins w:id="81" w:author="Unknown">
        <w:r w:rsidRPr="00EB7E44">
          <w:rPr>
            <w:rStyle w:val="pln"/>
            <w:rFonts w:ascii="Times New Roman" w:eastAsiaTheme="majorEastAsia" w:hAnsi="Times New Roman" w:cs="Times New Roman"/>
            <w:color w:val="4D4D4C"/>
            <w:sz w:val="28"/>
            <w:szCs w:val="28"/>
          </w:rPr>
          <w:t xml:space="preserve">            </w:t>
        </w:r>
        <w:proofErr w:type="spellStart"/>
        <w:r w:rsidRPr="00EB7E44">
          <w:rPr>
            <w:rStyle w:val="atn"/>
            <w:rFonts w:ascii="Times New Roman" w:hAnsi="Times New Roman" w:cs="Times New Roman"/>
            <w:color w:val="F5871F"/>
            <w:sz w:val="28"/>
            <w:szCs w:val="28"/>
          </w:rPr>
          <w:t>android:value</w:t>
        </w:r>
        <w:proofErr w:type="spellEnd"/>
        <w:r w:rsidRPr="00EB7E44">
          <w:rPr>
            <w:rStyle w:val="pun"/>
            <w:rFonts w:ascii="Times New Roman" w:eastAsiaTheme="majorEastAsia" w:hAnsi="Times New Roman" w:cs="Times New Roman"/>
            <w:color w:val="4D4D4C"/>
            <w:sz w:val="28"/>
            <w:szCs w:val="28"/>
          </w:rPr>
          <w:t>=</w:t>
        </w:r>
        <w:r w:rsidRPr="00EB7E44">
          <w:rPr>
            <w:rStyle w:val="atv"/>
            <w:rFonts w:ascii="Times New Roman" w:hAnsi="Times New Roman" w:cs="Times New Roman"/>
            <w:color w:val="3E999F"/>
            <w:sz w:val="28"/>
            <w:szCs w:val="28"/>
          </w:rPr>
          <w:t>"@integer/</w:t>
        </w:r>
        <w:proofErr w:type="spellStart"/>
        <w:r w:rsidRPr="00EB7E44">
          <w:rPr>
            <w:rStyle w:val="atv"/>
            <w:rFonts w:ascii="Times New Roman" w:hAnsi="Times New Roman" w:cs="Times New Roman"/>
            <w:color w:val="3E999F"/>
            <w:sz w:val="28"/>
            <w:szCs w:val="28"/>
          </w:rPr>
          <w:t>google_play_services_version</w:t>
        </w:r>
        <w:proofErr w:type="spellEnd"/>
        <w:r w:rsidRPr="00EB7E44">
          <w:rPr>
            <w:rStyle w:val="atv"/>
            <w:rFonts w:ascii="Times New Roman" w:hAnsi="Times New Roman" w:cs="Times New Roman"/>
            <w:color w:val="3E999F"/>
            <w:sz w:val="28"/>
            <w:szCs w:val="28"/>
          </w:rPr>
          <w:t>"</w:t>
        </w:r>
        <w:r w:rsidRPr="00EB7E44">
          <w:rPr>
            <w:rStyle w:val="pln"/>
            <w:rFonts w:ascii="Times New Roman" w:eastAsiaTheme="majorEastAsia" w:hAnsi="Times New Roman" w:cs="Times New Roman"/>
            <w:color w:val="4D4D4C"/>
            <w:sz w:val="28"/>
            <w:szCs w:val="28"/>
          </w:rPr>
          <w:t xml:space="preserve"> </w:t>
        </w:r>
        <w:r w:rsidRPr="00EB7E44">
          <w:rPr>
            <w:rStyle w:val="tag"/>
            <w:rFonts w:ascii="Times New Roman" w:hAnsi="Times New Roman" w:cs="Times New Roman"/>
            <w:color w:val="C82829"/>
            <w:sz w:val="28"/>
            <w:szCs w:val="28"/>
          </w:rPr>
          <w:t>/&gt;</w:t>
        </w:r>
      </w:ins>
    </w:p>
    <w:p w:rsidR="00C0080F" w:rsidRPr="00EB7E44" w:rsidRDefault="00C0080F" w:rsidP="00C0080F">
      <w:pPr>
        <w:pStyle w:val="HTMLPreformatted"/>
        <w:pBdr>
          <w:top w:val="dashed" w:sz="6" w:space="3" w:color="CFCFCF"/>
          <w:left w:val="dashed" w:sz="6" w:space="3" w:color="CFCFCF"/>
          <w:bottom w:val="dashed" w:sz="6" w:space="3" w:color="CFCFCF"/>
          <w:right w:val="dashed" w:sz="6" w:space="3" w:color="CFCFCF"/>
        </w:pBdr>
        <w:spacing w:after="270" w:line="312" w:lineRule="atLeast"/>
        <w:rPr>
          <w:ins w:id="82" w:author="Unknown"/>
          <w:rStyle w:val="pln"/>
          <w:rFonts w:ascii="Times New Roman" w:eastAsiaTheme="majorEastAsia" w:hAnsi="Times New Roman" w:cs="Times New Roman"/>
          <w:color w:val="4D4D4C"/>
          <w:sz w:val="28"/>
          <w:szCs w:val="28"/>
        </w:rPr>
      </w:pPr>
      <w:ins w:id="83" w:author="Unknown">
        <w:r w:rsidRPr="00EB7E44">
          <w:rPr>
            <w:rStyle w:val="pln"/>
            <w:rFonts w:ascii="Times New Roman" w:eastAsiaTheme="majorEastAsia" w:hAnsi="Times New Roman" w:cs="Times New Roman"/>
            <w:color w:val="4D4D4C"/>
            <w:sz w:val="28"/>
            <w:szCs w:val="28"/>
          </w:rPr>
          <w:t xml:space="preserve">    </w:t>
        </w:r>
        <w:r w:rsidRPr="00EB7E44">
          <w:rPr>
            <w:rStyle w:val="tag"/>
            <w:rFonts w:ascii="Times New Roman" w:hAnsi="Times New Roman" w:cs="Times New Roman"/>
            <w:color w:val="C82829"/>
            <w:sz w:val="28"/>
            <w:szCs w:val="28"/>
          </w:rPr>
          <w:t>&lt;/application&gt;</w:t>
        </w:r>
      </w:ins>
    </w:p>
    <w:p w:rsidR="00C0080F" w:rsidRPr="00EB7E44" w:rsidRDefault="00C0080F" w:rsidP="00C0080F">
      <w:pPr>
        <w:pStyle w:val="HTMLPreformatted"/>
        <w:pBdr>
          <w:top w:val="dashed" w:sz="6" w:space="3" w:color="CFCFCF"/>
          <w:left w:val="dashed" w:sz="6" w:space="3" w:color="CFCFCF"/>
          <w:bottom w:val="dashed" w:sz="6" w:space="3" w:color="CFCFCF"/>
          <w:right w:val="dashed" w:sz="6" w:space="3" w:color="CFCFCF"/>
        </w:pBdr>
        <w:spacing w:after="270" w:line="312" w:lineRule="atLeast"/>
        <w:rPr>
          <w:ins w:id="84" w:author="Unknown"/>
          <w:rStyle w:val="pln"/>
          <w:rFonts w:ascii="Times New Roman" w:eastAsiaTheme="majorEastAsia" w:hAnsi="Times New Roman" w:cs="Times New Roman"/>
          <w:color w:val="4D4D4C"/>
          <w:sz w:val="28"/>
          <w:szCs w:val="28"/>
        </w:rPr>
      </w:pPr>
    </w:p>
    <w:p w:rsidR="00C0080F" w:rsidRPr="00EB7E44" w:rsidRDefault="00C0080F" w:rsidP="00C0080F">
      <w:pPr>
        <w:pStyle w:val="HTMLPreformatted"/>
        <w:pBdr>
          <w:top w:val="dashed" w:sz="6" w:space="3" w:color="CFCFCF"/>
          <w:left w:val="dashed" w:sz="6" w:space="3" w:color="CFCFCF"/>
          <w:bottom w:val="dashed" w:sz="6" w:space="3" w:color="CFCFCF"/>
          <w:right w:val="dashed" w:sz="6" w:space="3" w:color="CFCFCF"/>
        </w:pBdr>
        <w:spacing w:after="270" w:line="312" w:lineRule="atLeast"/>
        <w:rPr>
          <w:ins w:id="85" w:author="Unknown"/>
          <w:rStyle w:val="pln"/>
          <w:rFonts w:ascii="Times New Roman" w:eastAsiaTheme="majorEastAsia" w:hAnsi="Times New Roman" w:cs="Times New Roman"/>
          <w:color w:val="4D4D4C"/>
          <w:sz w:val="28"/>
          <w:szCs w:val="28"/>
        </w:rPr>
      </w:pPr>
      <w:ins w:id="86" w:author="Unknown">
        <w:r w:rsidRPr="00EB7E44">
          <w:rPr>
            <w:rStyle w:val="tag"/>
            <w:rFonts w:ascii="Times New Roman" w:hAnsi="Times New Roman" w:cs="Times New Roman"/>
            <w:color w:val="C82829"/>
            <w:sz w:val="28"/>
            <w:szCs w:val="28"/>
          </w:rPr>
          <w:t>&lt;/manifest&gt;</w:t>
        </w:r>
      </w:ins>
    </w:p>
    <w:p w:rsidR="00F40890" w:rsidRDefault="00F40890" w:rsidP="00C0080F">
      <w:pPr>
        <w:pStyle w:val="Heading2"/>
        <w:pBdr>
          <w:bottom w:val="single" w:sz="6" w:space="0" w:color="AAAAAA"/>
        </w:pBdr>
        <w:rPr>
          <w:rFonts w:ascii="Times New Roman" w:hAnsi="Times New Roman" w:cs="Times New Roman"/>
          <w:b w:val="0"/>
          <w:bCs w:val="0"/>
          <w:color w:val="000000"/>
          <w:sz w:val="28"/>
          <w:szCs w:val="28"/>
        </w:rPr>
      </w:pPr>
    </w:p>
    <w:p w:rsidR="00C0080F" w:rsidRPr="00F40890" w:rsidRDefault="00C0080F" w:rsidP="00C0080F">
      <w:pPr>
        <w:pStyle w:val="Heading2"/>
        <w:pBdr>
          <w:bottom w:val="single" w:sz="6" w:space="0" w:color="AAAAAA"/>
        </w:pBdr>
        <w:rPr>
          <w:ins w:id="87" w:author="Unknown"/>
          <w:rFonts w:ascii="Times New Roman" w:hAnsi="Times New Roman" w:cs="Times New Roman"/>
          <w:bCs w:val="0"/>
          <w:color w:val="000000"/>
          <w:sz w:val="32"/>
          <w:szCs w:val="28"/>
        </w:rPr>
      </w:pPr>
      <w:proofErr w:type="spellStart"/>
      <w:ins w:id="88" w:author="Unknown">
        <w:r w:rsidRPr="00F40890">
          <w:rPr>
            <w:rFonts w:ascii="Times New Roman" w:hAnsi="Times New Roman" w:cs="Times New Roman"/>
            <w:bCs w:val="0"/>
            <w:color w:val="000000"/>
            <w:sz w:val="32"/>
            <w:szCs w:val="28"/>
          </w:rPr>
          <w:t>FusedLocationProviderApi</w:t>
        </w:r>
        <w:proofErr w:type="spellEnd"/>
        <w:r w:rsidRPr="00F40890">
          <w:rPr>
            <w:rFonts w:ascii="Times New Roman" w:hAnsi="Times New Roman" w:cs="Times New Roman"/>
            <w:bCs w:val="0"/>
            <w:color w:val="000000"/>
            <w:sz w:val="32"/>
            <w:szCs w:val="28"/>
          </w:rPr>
          <w:t xml:space="preserve"> Usage</w:t>
        </w:r>
      </w:ins>
    </w:p>
    <w:p w:rsidR="00C0080F" w:rsidRPr="00EB7E44" w:rsidRDefault="00C0080F" w:rsidP="00C0080F">
      <w:pPr>
        <w:pStyle w:val="Heading3"/>
        <w:rPr>
          <w:ins w:id="89" w:author="Unknown"/>
          <w:color w:val="000000"/>
          <w:sz w:val="28"/>
          <w:szCs w:val="28"/>
        </w:rPr>
      </w:pPr>
      <w:proofErr w:type="spellStart"/>
      <w:ins w:id="90" w:author="Unknown">
        <w:r w:rsidRPr="00EB7E44">
          <w:rPr>
            <w:color w:val="000000"/>
            <w:sz w:val="28"/>
            <w:szCs w:val="28"/>
          </w:rPr>
          <w:t>FusedLocationProviderApi</w:t>
        </w:r>
        <w:proofErr w:type="spellEnd"/>
      </w:ins>
    </w:p>
    <w:p w:rsidR="00C0080F" w:rsidRPr="00EB7E44" w:rsidRDefault="00C0080F" w:rsidP="00C0080F">
      <w:pPr>
        <w:pStyle w:val="NormalWeb"/>
        <w:spacing w:line="324" w:lineRule="atLeast"/>
        <w:rPr>
          <w:ins w:id="91" w:author="Unknown"/>
          <w:color w:val="000000"/>
          <w:sz w:val="28"/>
          <w:szCs w:val="28"/>
        </w:rPr>
      </w:pPr>
      <w:ins w:id="92" w:author="Unknown">
        <w:r w:rsidRPr="00EB7E44">
          <w:rPr>
            <w:rStyle w:val="HTMLCode"/>
            <w:rFonts w:ascii="Times New Roman" w:hAnsi="Times New Roman" w:cs="Times New Roman"/>
            <w:color w:val="000000"/>
            <w:sz w:val="28"/>
            <w:szCs w:val="28"/>
          </w:rPr>
          <w:fldChar w:fldCharType="begin"/>
        </w:r>
        <w:r w:rsidRPr="00EB7E44">
          <w:rPr>
            <w:rStyle w:val="HTMLCode"/>
            <w:rFonts w:ascii="Times New Roman" w:hAnsi="Times New Roman" w:cs="Times New Roman"/>
            <w:color w:val="000000"/>
            <w:sz w:val="28"/>
            <w:szCs w:val="28"/>
          </w:rPr>
          <w:instrText xml:space="preserve"> HYPERLINK "https://developer.android.com/reference/com/google/android/gms/location/FusedLocationProviderApi.html" \o "FusedLocationProviderApi API" \t "_blank" </w:instrText>
        </w:r>
        <w:r w:rsidRPr="00EB7E44">
          <w:rPr>
            <w:rStyle w:val="HTMLCode"/>
            <w:rFonts w:ascii="Times New Roman" w:hAnsi="Times New Roman" w:cs="Times New Roman"/>
            <w:color w:val="000000"/>
            <w:sz w:val="28"/>
            <w:szCs w:val="28"/>
          </w:rPr>
          <w:fldChar w:fldCharType="separate"/>
        </w:r>
        <w:proofErr w:type="spellStart"/>
        <w:r w:rsidRPr="00EB7E44">
          <w:rPr>
            <w:rStyle w:val="Hyperlink"/>
            <w:color w:val="0000EE"/>
            <w:sz w:val="28"/>
            <w:szCs w:val="28"/>
          </w:rPr>
          <w:t>FusedLocationProviderApi</w:t>
        </w:r>
        <w:proofErr w:type="spellEnd"/>
        <w:r w:rsidRPr="00EB7E44">
          <w:rPr>
            <w:rStyle w:val="HTMLCode"/>
            <w:rFonts w:ascii="Times New Roman" w:hAnsi="Times New Roman" w:cs="Times New Roman"/>
            <w:color w:val="000000"/>
            <w:sz w:val="28"/>
            <w:szCs w:val="28"/>
          </w:rPr>
          <w:fldChar w:fldCharType="end"/>
        </w:r>
        <w:r w:rsidRPr="00EB7E44">
          <w:rPr>
            <w:rStyle w:val="apple-converted-space"/>
            <w:color w:val="000000"/>
            <w:sz w:val="28"/>
            <w:szCs w:val="28"/>
          </w:rPr>
          <w:t> </w:t>
        </w:r>
        <w:r w:rsidRPr="00EB7E44">
          <w:rPr>
            <w:color w:val="000000"/>
            <w:sz w:val="28"/>
            <w:szCs w:val="28"/>
          </w:rPr>
          <w:t>can be accessed via</w:t>
        </w:r>
      </w:ins>
      <w:r w:rsidR="006E6A52">
        <w:rPr>
          <w:color w:val="000000"/>
          <w:sz w:val="28"/>
          <w:szCs w:val="28"/>
        </w:rPr>
        <w:t xml:space="preserve"> </w:t>
      </w:r>
      <w:proofErr w:type="spellStart"/>
      <w:ins w:id="93" w:author="Unknown">
        <w:r w:rsidRPr="00EB7E44">
          <w:rPr>
            <w:rStyle w:val="HTMLCode"/>
            <w:rFonts w:ascii="Times New Roman" w:hAnsi="Times New Roman" w:cs="Times New Roman"/>
            <w:color w:val="000000"/>
            <w:sz w:val="28"/>
            <w:szCs w:val="28"/>
          </w:rPr>
          <w:t>LocationServices</w:t>
        </w:r>
        <w:proofErr w:type="spellEnd"/>
        <w:r w:rsidRPr="00EB7E44">
          <w:rPr>
            <w:rStyle w:val="apple-converted-space"/>
            <w:color w:val="000000"/>
            <w:sz w:val="28"/>
            <w:szCs w:val="28"/>
          </w:rPr>
          <w:t> </w:t>
        </w:r>
        <w:r w:rsidRPr="00EB7E44">
          <w:rPr>
            <w:color w:val="000000"/>
            <w:sz w:val="28"/>
            <w:szCs w:val="28"/>
          </w:rPr>
          <w:t>as below,</w:t>
        </w:r>
      </w:ins>
    </w:p>
    <w:p w:rsidR="00C0080F" w:rsidRPr="00EB7E44" w:rsidRDefault="00C0080F" w:rsidP="00C0080F">
      <w:pPr>
        <w:pStyle w:val="HTMLPreformatted"/>
        <w:pBdr>
          <w:top w:val="dashed" w:sz="6" w:space="3" w:color="CFCFCF"/>
          <w:left w:val="dashed" w:sz="6" w:space="3" w:color="CFCFCF"/>
          <w:bottom w:val="dashed" w:sz="6" w:space="3" w:color="CFCFCF"/>
          <w:right w:val="dashed" w:sz="6" w:space="3" w:color="CFCFCF"/>
        </w:pBdr>
        <w:spacing w:after="270" w:line="312" w:lineRule="atLeast"/>
        <w:rPr>
          <w:ins w:id="94" w:author="Unknown"/>
          <w:rFonts w:ascii="Times New Roman" w:hAnsi="Times New Roman" w:cs="Times New Roman"/>
          <w:color w:val="000000"/>
          <w:sz w:val="28"/>
          <w:szCs w:val="28"/>
        </w:rPr>
      </w:pPr>
      <w:ins w:id="95" w:author="Unknown">
        <w:r w:rsidRPr="00EB7E44">
          <w:rPr>
            <w:rStyle w:val="pln"/>
            <w:rFonts w:ascii="Times New Roman" w:eastAsiaTheme="majorEastAsia" w:hAnsi="Times New Roman" w:cs="Times New Roman"/>
            <w:color w:val="4D4D4C"/>
            <w:sz w:val="28"/>
            <w:szCs w:val="28"/>
          </w:rPr>
          <w:lastRenderedPageBreak/>
          <w:t xml:space="preserve">    </w:t>
        </w:r>
        <w:proofErr w:type="gramStart"/>
        <w:r w:rsidRPr="00EB7E44">
          <w:rPr>
            <w:rStyle w:val="kwd"/>
            <w:rFonts w:ascii="Times New Roman" w:hAnsi="Times New Roman" w:cs="Times New Roman"/>
            <w:color w:val="8959A8"/>
            <w:sz w:val="28"/>
            <w:szCs w:val="28"/>
          </w:rPr>
          <w:t>private</w:t>
        </w:r>
        <w:proofErr w:type="gramEnd"/>
        <w:r w:rsidRPr="00EB7E44">
          <w:rPr>
            <w:rStyle w:val="pln"/>
            <w:rFonts w:ascii="Times New Roman" w:eastAsiaTheme="majorEastAsia" w:hAnsi="Times New Roman" w:cs="Times New Roman"/>
            <w:color w:val="4D4D4C"/>
            <w:sz w:val="28"/>
            <w:szCs w:val="28"/>
          </w:rPr>
          <w:t xml:space="preserve"> </w:t>
        </w:r>
        <w:proofErr w:type="spellStart"/>
        <w:r w:rsidRPr="00EB7E44">
          <w:rPr>
            <w:rStyle w:val="typ"/>
            <w:rFonts w:ascii="Times New Roman" w:hAnsi="Times New Roman" w:cs="Times New Roman"/>
            <w:color w:val="4271AE"/>
            <w:sz w:val="28"/>
            <w:szCs w:val="28"/>
          </w:rPr>
          <w:t>FusedLocationProviderApi</w:t>
        </w:r>
        <w:proofErr w:type="spellEnd"/>
        <w:r w:rsidRPr="00EB7E44">
          <w:rPr>
            <w:rStyle w:val="pln"/>
            <w:rFonts w:ascii="Times New Roman" w:eastAsiaTheme="majorEastAsia" w:hAnsi="Times New Roman" w:cs="Times New Roman"/>
            <w:color w:val="4D4D4C"/>
            <w:sz w:val="28"/>
            <w:szCs w:val="28"/>
          </w:rPr>
          <w:t xml:space="preserve"> </w:t>
        </w:r>
        <w:proofErr w:type="spellStart"/>
        <w:r w:rsidRPr="00EB7E44">
          <w:rPr>
            <w:rStyle w:val="pln"/>
            <w:rFonts w:ascii="Times New Roman" w:eastAsiaTheme="majorEastAsia" w:hAnsi="Times New Roman" w:cs="Times New Roman"/>
            <w:color w:val="4D4D4C"/>
            <w:sz w:val="28"/>
            <w:szCs w:val="28"/>
          </w:rPr>
          <w:t>fusedLocationProviderApi</w:t>
        </w:r>
        <w:proofErr w:type="spellEnd"/>
        <w:r w:rsidRPr="00EB7E44">
          <w:rPr>
            <w:rStyle w:val="pln"/>
            <w:rFonts w:ascii="Times New Roman" w:eastAsiaTheme="majorEastAsia" w:hAnsi="Times New Roman" w:cs="Times New Roman"/>
            <w:color w:val="4D4D4C"/>
            <w:sz w:val="28"/>
            <w:szCs w:val="28"/>
          </w:rPr>
          <w:t xml:space="preserve"> </w:t>
        </w:r>
        <w:r w:rsidRPr="00EB7E44">
          <w:rPr>
            <w:rStyle w:val="pun"/>
            <w:rFonts w:ascii="Times New Roman" w:eastAsiaTheme="majorEastAsia" w:hAnsi="Times New Roman" w:cs="Times New Roman"/>
            <w:color w:val="4D4D4C"/>
            <w:sz w:val="28"/>
            <w:szCs w:val="28"/>
          </w:rPr>
          <w:t>=</w:t>
        </w:r>
        <w:r w:rsidRPr="00EB7E44">
          <w:rPr>
            <w:rStyle w:val="pln"/>
            <w:rFonts w:ascii="Times New Roman" w:eastAsiaTheme="majorEastAsia" w:hAnsi="Times New Roman" w:cs="Times New Roman"/>
            <w:color w:val="4D4D4C"/>
            <w:sz w:val="28"/>
            <w:szCs w:val="28"/>
          </w:rPr>
          <w:t xml:space="preserve"> </w:t>
        </w:r>
        <w:proofErr w:type="spellStart"/>
        <w:r w:rsidRPr="00EB7E44">
          <w:rPr>
            <w:rStyle w:val="typ"/>
            <w:rFonts w:ascii="Times New Roman" w:hAnsi="Times New Roman" w:cs="Times New Roman"/>
            <w:color w:val="4271AE"/>
            <w:sz w:val="28"/>
            <w:szCs w:val="28"/>
          </w:rPr>
          <w:t>LocationServices</w:t>
        </w:r>
        <w:r w:rsidRPr="00EB7E44">
          <w:rPr>
            <w:rStyle w:val="pun"/>
            <w:rFonts w:ascii="Times New Roman" w:eastAsiaTheme="majorEastAsia" w:hAnsi="Times New Roman" w:cs="Times New Roman"/>
            <w:color w:val="4D4D4C"/>
            <w:sz w:val="28"/>
            <w:szCs w:val="28"/>
          </w:rPr>
          <w:t>.</w:t>
        </w:r>
        <w:r w:rsidRPr="00EB7E44">
          <w:rPr>
            <w:rStyle w:val="typ"/>
            <w:rFonts w:ascii="Times New Roman" w:hAnsi="Times New Roman" w:cs="Times New Roman"/>
            <w:color w:val="4271AE"/>
            <w:sz w:val="28"/>
            <w:szCs w:val="28"/>
          </w:rPr>
          <w:t>FusedLocationApi</w:t>
        </w:r>
        <w:proofErr w:type="spellEnd"/>
        <w:r w:rsidRPr="00EB7E44">
          <w:rPr>
            <w:rStyle w:val="pun"/>
            <w:rFonts w:ascii="Times New Roman" w:eastAsiaTheme="majorEastAsia" w:hAnsi="Times New Roman" w:cs="Times New Roman"/>
            <w:color w:val="4D4D4C"/>
            <w:sz w:val="28"/>
            <w:szCs w:val="28"/>
          </w:rPr>
          <w:t>;</w:t>
        </w:r>
      </w:ins>
    </w:p>
    <w:p w:rsidR="00422E5C" w:rsidRPr="007C4757" w:rsidRDefault="00422E5C" w:rsidP="00422E5C">
      <w:pPr>
        <w:pStyle w:val="Heading2"/>
        <w:pBdr>
          <w:bottom w:val="single" w:sz="6" w:space="0" w:color="AAAAAA"/>
        </w:pBdr>
        <w:rPr>
          <w:ins w:id="96" w:author="Unknown"/>
          <w:rFonts w:ascii="Times New Roman" w:hAnsi="Times New Roman" w:cs="Times New Roman"/>
          <w:bCs w:val="0"/>
          <w:color w:val="000000"/>
          <w:sz w:val="28"/>
          <w:szCs w:val="28"/>
          <w:u w:val="none"/>
        </w:rPr>
      </w:pPr>
      <w:ins w:id="97" w:author="Unknown">
        <w:r w:rsidRPr="007C4757">
          <w:rPr>
            <w:rFonts w:ascii="Times New Roman" w:hAnsi="Times New Roman" w:cs="Times New Roman"/>
            <w:bCs w:val="0"/>
            <w:color w:val="000000"/>
            <w:sz w:val="28"/>
            <w:szCs w:val="28"/>
            <w:u w:val="none"/>
          </w:rPr>
          <w:t>Three Use Cases for location access</w:t>
        </w:r>
      </w:ins>
    </w:p>
    <w:p w:rsidR="00422E5C" w:rsidRPr="001A037A" w:rsidRDefault="00422E5C" w:rsidP="00422E5C">
      <w:pPr>
        <w:pStyle w:val="NormalWeb"/>
        <w:spacing w:line="324" w:lineRule="atLeast"/>
        <w:rPr>
          <w:ins w:id="98" w:author="Unknown"/>
          <w:color w:val="000000"/>
          <w:sz w:val="28"/>
          <w:szCs w:val="28"/>
        </w:rPr>
      </w:pPr>
      <w:ins w:id="99" w:author="Unknown">
        <w:r w:rsidRPr="001A037A">
          <w:rPr>
            <w:color w:val="000000"/>
            <w:sz w:val="28"/>
            <w:szCs w:val="28"/>
          </w:rPr>
          <w:t>With respect to fused location provider</w:t>
        </w:r>
      </w:ins>
      <w:r>
        <w:rPr>
          <w:color w:val="000000"/>
          <w:sz w:val="28"/>
          <w:szCs w:val="28"/>
        </w:rPr>
        <w:t xml:space="preserve"> (Object)</w:t>
      </w:r>
      <w:ins w:id="100" w:author="Unknown">
        <w:r w:rsidRPr="001A037A">
          <w:rPr>
            <w:color w:val="000000"/>
            <w:sz w:val="28"/>
            <w:szCs w:val="28"/>
          </w:rPr>
          <w:t>, we can broadly classify the API usage in three use cases.</w:t>
        </w:r>
      </w:ins>
    </w:p>
    <w:p w:rsidR="00422E5C" w:rsidRPr="001A037A" w:rsidRDefault="00422E5C" w:rsidP="00422E5C">
      <w:pPr>
        <w:numPr>
          <w:ilvl w:val="0"/>
          <w:numId w:val="7"/>
        </w:numPr>
        <w:spacing w:before="100" w:beforeAutospacing="1" w:after="100" w:afterAutospacing="1" w:line="324" w:lineRule="atLeast"/>
        <w:rPr>
          <w:ins w:id="101" w:author="Unknown"/>
          <w:color w:val="000000"/>
          <w:sz w:val="28"/>
          <w:szCs w:val="28"/>
          <w:u w:val="none"/>
        </w:rPr>
      </w:pPr>
      <w:proofErr w:type="spellStart"/>
      <w:proofErr w:type="gramStart"/>
      <w:ins w:id="102" w:author="Unknown">
        <w:r w:rsidRPr="007C4757">
          <w:rPr>
            <w:rStyle w:val="HTMLCode"/>
            <w:rFonts w:ascii="Times New Roman" w:eastAsiaTheme="minorHAnsi" w:hAnsi="Times New Roman" w:cs="Times New Roman"/>
            <w:b/>
            <w:color w:val="000000"/>
            <w:sz w:val="28"/>
            <w:szCs w:val="28"/>
            <w:u w:val="none"/>
          </w:rPr>
          <w:t>getLastLocation</w:t>
        </w:r>
        <w:proofErr w:type="spellEnd"/>
        <w:r w:rsidRPr="007C4757">
          <w:rPr>
            <w:rStyle w:val="HTMLCode"/>
            <w:rFonts w:ascii="Times New Roman" w:eastAsiaTheme="minorHAnsi" w:hAnsi="Times New Roman" w:cs="Times New Roman"/>
            <w:b/>
            <w:color w:val="000000"/>
            <w:sz w:val="28"/>
            <w:szCs w:val="28"/>
            <w:u w:val="none"/>
          </w:rPr>
          <w:t>(</w:t>
        </w:r>
        <w:proofErr w:type="spellStart"/>
        <w:proofErr w:type="gramEnd"/>
        <w:r w:rsidRPr="007C4757">
          <w:rPr>
            <w:rStyle w:val="HTMLCode"/>
            <w:rFonts w:ascii="Times New Roman" w:eastAsiaTheme="minorHAnsi" w:hAnsi="Times New Roman" w:cs="Times New Roman"/>
            <w:b/>
            <w:color w:val="000000"/>
            <w:sz w:val="28"/>
            <w:szCs w:val="28"/>
            <w:u w:val="none"/>
          </w:rPr>
          <w:t>GoogleApiClient</w:t>
        </w:r>
        <w:proofErr w:type="spellEnd"/>
        <w:r w:rsidRPr="007C4757">
          <w:rPr>
            <w:rStyle w:val="HTMLCode"/>
            <w:rFonts w:ascii="Times New Roman" w:eastAsiaTheme="minorHAnsi" w:hAnsi="Times New Roman" w:cs="Times New Roman"/>
            <w:b/>
            <w:color w:val="000000"/>
            <w:sz w:val="28"/>
            <w:szCs w:val="28"/>
            <w:u w:val="none"/>
          </w:rPr>
          <w:t>)</w:t>
        </w:r>
        <w:r w:rsidRPr="001A037A">
          <w:rPr>
            <w:rStyle w:val="apple-converted-space"/>
            <w:color w:val="000000"/>
            <w:sz w:val="28"/>
            <w:szCs w:val="28"/>
            <w:u w:val="none"/>
          </w:rPr>
          <w:t> </w:t>
        </w:r>
        <w:r w:rsidRPr="001A037A">
          <w:rPr>
            <w:color w:val="000000"/>
            <w:sz w:val="28"/>
            <w:szCs w:val="28"/>
            <w:u w:val="none"/>
          </w:rPr>
          <w:t>this API should be used when there is</w:t>
        </w:r>
        <w:r w:rsidRPr="001A037A">
          <w:rPr>
            <w:rStyle w:val="apple-converted-space"/>
            <w:color w:val="000000"/>
            <w:sz w:val="28"/>
            <w:szCs w:val="28"/>
            <w:u w:val="none"/>
          </w:rPr>
          <w:t> </w:t>
        </w:r>
        <w:r w:rsidRPr="001A037A">
          <w:rPr>
            <w:rStyle w:val="Strong"/>
            <w:color w:val="000000"/>
            <w:sz w:val="28"/>
            <w:szCs w:val="28"/>
            <w:u w:val="none"/>
          </w:rPr>
          <w:t>no need for continuous access</w:t>
        </w:r>
        <w:r w:rsidRPr="001A037A">
          <w:rPr>
            <w:rStyle w:val="apple-converted-space"/>
            <w:color w:val="000000"/>
            <w:sz w:val="28"/>
            <w:szCs w:val="28"/>
            <w:u w:val="none"/>
          </w:rPr>
          <w:t> </w:t>
        </w:r>
        <w:r w:rsidRPr="001A037A">
          <w:rPr>
            <w:color w:val="000000"/>
            <w:sz w:val="28"/>
            <w:szCs w:val="28"/>
            <w:u w:val="none"/>
          </w:rPr>
          <w:t>to location from an application. Like one shot access or get user location based on some action. This is the simplified way to get the device location and also may not provide high accuracy.</w:t>
        </w:r>
      </w:ins>
    </w:p>
    <w:p w:rsidR="00422E5C" w:rsidRPr="001A037A" w:rsidRDefault="00422E5C" w:rsidP="00422E5C">
      <w:pPr>
        <w:numPr>
          <w:ilvl w:val="0"/>
          <w:numId w:val="7"/>
        </w:numPr>
        <w:spacing w:before="100" w:beforeAutospacing="1" w:after="100" w:afterAutospacing="1" w:line="324" w:lineRule="atLeast"/>
        <w:rPr>
          <w:ins w:id="103" w:author="Unknown"/>
          <w:color w:val="000000"/>
          <w:sz w:val="28"/>
          <w:szCs w:val="28"/>
          <w:u w:val="none"/>
        </w:rPr>
      </w:pPr>
      <w:proofErr w:type="spellStart"/>
      <w:proofErr w:type="gramStart"/>
      <w:ins w:id="104" w:author="Unknown">
        <w:r w:rsidRPr="007C4757">
          <w:rPr>
            <w:rStyle w:val="HTMLCode"/>
            <w:rFonts w:ascii="Times New Roman" w:eastAsiaTheme="minorHAnsi" w:hAnsi="Times New Roman" w:cs="Times New Roman"/>
            <w:b/>
            <w:color w:val="000000"/>
            <w:sz w:val="28"/>
            <w:szCs w:val="28"/>
            <w:u w:val="none"/>
          </w:rPr>
          <w:t>requestLocationUpdates</w:t>
        </w:r>
        <w:proofErr w:type="spellEnd"/>
        <w:r w:rsidRPr="007C4757">
          <w:rPr>
            <w:rStyle w:val="HTMLCode"/>
            <w:rFonts w:ascii="Times New Roman" w:eastAsiaTheme="minorHAnsi" w:hAnsi="Times New Roman" w:cs="Times New Roman"/>
            <w:b/>
            <w:color w:val="000000"/>
            <w:sz w:val="28"/>
            <w:szCs w:val="28"/>
            <w:u w:val="none"/>
          </w:rPr>
          <w:t>(</w:t>
        </w:r>
        <w:proofErr w:type="spellStart"/>
        <w:proofErr w:type="gramEnd"/>
        <w:r w:rsidRPr="007C4757">
          <w:rPr>
            <w:rStyle w:val="HTMLCode"/>
            <w:rFonts w:ascii="Times New Roman" w:eastAsiaTheme="minorHAnsi" w:hAnsi="Times New Roman" w:cs="Times New Roman"/>
            <w:b/>
            <w:color w:val="000000"/>
            <w:sz w:val="28"/>
            <w:szCs w:val="28"/>
            <w:u w:val="none"/>
          </w:rPr>
          <w:t>GoogleApiClient,LocationRequest</w:t>
        </w:r>
        <w:proofErr w:type="spellEnd"/>
        <w:r w:rsidRPr="007C4757">
          <w:rPr>
            <w:rStyle w:val="HTMLCode"/>
            <w:rFonts w:ascii="Times New Roman" w:eastAsiaTheme="minorHAnsi" w:hAnsi="Times New Roman" w:cs="Times New Roman"/>
            <w:b/>
            <w:color w:val="000000"/>
            <w:sz w:val="28"/>
            <w:szCs w:val="28"/>
            <w:u w:val="none"/>
          </w:rPr>
          <w:t xml:space="preserve">, </w:t>
        </w:r>
        <w:proofErr w:type="spellStart"/>
        <w:r w:rsidRPr="007C4757">
          <w:rPr>
            <w:rStyle w:val="HTMLCode"/>
            <w:rFonts w:ascii="Times New Roman" w:eastAsiaTheme="minorHAnsi" w:hAnsi="Times New Roman" w:cs="Times New Roman"/>
            <w:b/>
            <w:color w:val="000000"/>
            <w:sz w:val="28"/>
            <w:szCs w:val="28"/>
            <w:u w:val="none"/>
          </w:rPr>
          <w:t>LocationListener</w:t>
        </w:r>
        <w:proofErr w:type="spellEnd"/>
        <w:r w:rsidRPr="007C4757">
          <w:rPr>
            <w:rStyle w:val="HTMLCode"/>
            <w:rFonts w:ascii="Times New Roman" w:eastAsiaTheme="minorHAnsi" w:hAnsi="Times New Roman" w:cs="Times New Roman"/>
            <w:b/>
            <w:color w:val="000000"/>
            <w:sz w:val="28"/>
            <w:szCs w:val="28"/>
            <w:u w:val="none"/>
          </w:rPr>
          <w:t>)</w:t>
        </w:r>
        <w:r w:rsidRPr="001A037A">
          <w:rPr>
            <w:rStyle w:val="apple-converted-space"/>
            <w:color w:val="000000"/>
            <w:sz w:val="28"/>
            <w:szCs w:val="28"/>
            <w:u w:val="none"/>
          </w:rPr>
          <w:t> </w:t>
        </w:r>
        <w:r w:rsidRPr="001A037A">
          <w:rPr>
            <w:color w:val="000000"/>
            <w:sz w:val="28"/>
            <w:szCs w:val="28"/>
            <w:u w:val="none"/>
          </w:rPr>
          <w:t>this API should be used when there a</w:t>
        </w:r>
        <w:r w:rsidRPr="001A037A">
          <w:rPr>
            <w:rStyle w:val="apple-converted-space"/>
            <w:color w:val="000000"/>
            <w:sz w:val="28"/>
            <w:szCs w:val="28"/>
            <w:u w:val="none"/>
          </w:rPr>
          <w:t> </w:t>
        </w:r>
        <w:r w:rsidRPr="001A037A">
          <w:rPr>
            <w:rStyle w:val="Strong"/>
            <w:color w:val="000000"/>
            <w:sz w:val="28"/>
            <w:szCs w:val="28"/>
            <w:u w:val="none"/>
          </w:rPr>
          <w:t>need for continuous location updates</w:t>
        </w:r>
        <w:r w:rsidRPr="001A037A">
          <w:rPr>
            <w:rStyle w:val="apple-converted-space"/>
            <w:color w:val="000000"/>
            <w:sz w:val="28"/>
            <w:szCs w:val="28"/>
            <w:u w:val="none"/>
          </w:rPr>
          <w:t> </w:t>
        </w:r>
        <w:r w:rsidRPr="001A037A">
          <w:rPr>
            <w:color w:val="000000"/>
            <w:sz w:val="28"/>
            <w:szCs w:val="28"/>
            <w:u w:val="none"/>
          </w:rPr>
          <w:t>and the location is accessed when the application is active in foreground.</w:t>
        </w:r>
      </w:ins>
    </w:p>
    <w:p w:rsidR="00422E5C" w:rsidRDefault="00422E5C" w:rsidP="00637E41">
      <w:pPr>
        <w:pStyle w:val="Heading3"/>
        <w:numPr>
          <w:ilvl w:val="0"/>
          <w:numId w:val="7"/>
        </w:numPr>
        <w:rPr>
          <w:b w:val="0"/>
          <w:color w:val="000000"/>
          <w:sz w:val="28"/>
          <w:szCs w:val="28"/>
        </w:rPr>
      </w:pPr>
      <w:proofErr w:type="spellStart"/>
      <w:proofErr w:type="gramStart"/>
      <w:ins w:id="105" w:author="Unknown">
        <w:r w:rsidRPr="007C4757">
          <w:rPr>
            <w:rStyle w:val="HTMLCode"/>
            <w:rFonts w:ascii="Times New Roman" w:eastAsiaTheme="minorHAnsi" w:hAnsi="Times New Roman" w:cs="Times New Roman"/>
            <w:color w:val="000000"/>
            <w:sz w:val="28"/>
            <w:szCs w:val="28"/>
          </w:rPr>
          <w:t>requestLocationUpdates</w:t>
        </w:r>
        <w:proofErr w:type="spellEnd"/>
        <w:proofErr w:type="gramEnd"/>
        <w:r w:rsidRPr="007C4757">
          <w:rPr>
            <w:rStyle w:val="HTMLCode"/>
            <w:rFonts w:ascii="Times New Roman" w:eastAsiaTheme="minorHAnsi" w:hAnsi="Times New Roman" w:cs="Times New Roman"/>
            <w:color w:val="000000"/>
            <w:sz w:val="28"/>
            <w:szCs w:val="28"/>
          </w:rPr>
          <w:t xml:space="preserve"> (</w:t>
        </w:r>
        <w:proofErr w:type="spellStart"/>
        <w:r w:rsidRPr="007C4757">
          <w:rPr>
            <w:rStyle w:val="HTMLCode"/>
            <w:rFonts w:ascii="Times New Roman" w:eastAsiaTheme="minorHAnsi" w:hAnsi="Times New Roman" w:cs="Times New Roman"/>
            <w:color w:val="000000"/>
            <w:sz w:val="28"/>
            <w:szCs w:val="28"/>
          </w:rPr>
          <w:t>GoogleApiClient</w:t>
        </w:r>
        <w:proofErr w:type="spellEnd"/>
        <w:r w:rsidRPr="007C4757">
          <w:rPr>
            <w:rStyle w:val="HTMLCode"/>
            <w:rFonts w:ascii="Times New Roman" w:eastAsiaTheme="minorHAnsi" w:hAnsi="Times New Roman" w:cs="Times New Roman"/>
            <w:color w:val="000000"/>
            <w:sz w:val="28"/>
            <w:szCs w:val="28"/>
          </w:rPr>
          <w:t xml:space="preserve">, </w:t>
        </w:r>
        <w:proofErr w:type="spellStart"/>
        <w:r w:rsidRPr="007C4757">
          <w:rPr>
            <w:rStyle w:val="HTMLCode"/>
            <w:rFonts w:ascii="Times New Roman" w:eastAsiaTheme="minorHAnsi" w:hAnsi="Times New Roman" w:cs="Times New Roman"/>
            <w:color w:val="000000"/>
            <w:sz w:val="28"/>
            <w:szCs w:val="28"/>
          </w:rPr>
          <w:t>LocationRequest</w:t>
        </w:r>
        <w:proofErr w:type="spellEnd"/>
        <w:r w:rsidRPr="007C4757">
          <w:rPr>
            <w:rStyle w:val="HTMLCode"/>
            <w:rFonts w:ascii="Times New Roman" w:eastAsiaTheme="minorHAnsi" w:hAnsi="Times New Roman" w:cs="Times New Roman"/>
            <w:color w:val="000000"/>
            <w:sz w:val="28"/>
            <w:szCs w:val="28"/>
          </w:rPr>
          <w:t xml:space="preserve">, </w:t>
        </w:r>
        <w:proofErr w:type="spellStart"/>
        <w:r w:rsidRPr="007C4757">
          <w:rPr>
            <w:rStyle w:val="HTMLCode"/>
            <w:rFonts w:ascii="Times New Roman" w:eastAsiaTheme="minorHAnsi" w:hAnsi="Times New Roman" w:cs="Times New Roman"/>
            <w:color w:val="000000"/>
            <w:sz w:val="28"/>
            <w:szCs w:val="28"/>
          </w:rPr>
          <w:t>PendingIntent</w:t>
        </w:r>
        <w:proofErr w:type="spellEnd"/>
        <w:r w:rsidRPr="007C4757">
          <w:rPr>
            <w:rStyle w:val="HTMLCode"/>
            <w:rFonts w:ascii="Times New Roman" w:eastAsiaTheme="minorHAnsi" w:hAnsi="Times New Roman" w:cs="Times New Roman"/>
            <w:color w:val="000000"/>
            <w:sz w:val="28"/>
            <w:szCs w:val="28"/>
          </w:rPr>
          <w:t>)</w:t>
        </w:r>
        <w:r w:rsidRPr="001A037A">
          <w:rPr>
            <w:rStyle w:val="apple-converted-space"/>
            <w:color w:val="000000"/>
            <w:sz w:val="28"/>
            <w:szCs w:val="28"/>
          </w:rPr>
          <w:t> </w:t>
        </w:r>
        <w:r w:rsidRPr="001A037A">
          <w:rPr>
            <w:color w:val="000000"/>
            <w:sz w:val="28"/>
            <w:szCs w:val="28"/>
          </w:rPr>
          <w:t>this API is used to</w:t>
        </w:r>
      </w:ins>
      <w:r>
        <w:rPr>
          <w:color w:val="000000"/>
          <w:sz w:val="28"/>
          <w:szCs w:val="28"/>
        </w:rPr>
        <w:t xml:space="preserve"> </w:t>
      </w:r>
      <w:ins w:id="106" w:author="Unknown">
        <w:r w:rsidRPr="001A037A">
          <w:rPr>
            <w:rStyle w:val="Strong"/>
            <w:color w:val="000000"/>
            <w:sz w:val="28"/>
            <w:szCs w:val="28"/>
          </w:rPr>
          <w:t>receive location updates in the background</w:t>
        </w:r>
        <w:r w:rsidRPr="001A037A">
          <w:rPr>
            <w:rStyle w:val="apple-converted-space"/>
            <w:color w:val="000000"/>
            <w:sz w:val="28"/>
            <w:szCs w:val="28"/>
          </w:rPr>
          <w:t> </w:t>
        </w:r>
        <w:r w:rsidRPr="001A037A">
          <w:rPr>
            <w:color w:val="000000"/>
            <w:sz w:val="28"/>
            <w:szCs w:val="28"/>
          </w:rPr>
          <w:t xml:space="preserve">even when the application is not active. So the difference is </w:t>
        </w:r>
        <w:proofErr w:type="spellStart"/>
        <w:r w:rsidRPr="001A037A">
          <w:rPr>
            <w:color w:val="000000"/>
            <w:sz w:val="28"/>
            <w:szCs w:val="28"/>
          </w:rPr>
          <w:t>PendingIntent</w:t>
        </w:r>
        <w:proofErr w:type="spellEnd"/>
        <w:r w:rsidRPr="001A037A">
          <w:rPr>
            <w:color w:val="000000"/>
            <w:sz w:val="28"/>
            <w:szCs w:val="28"/>
          </w:rPr>
          <w:t>.</w:t>
        </w:r>
      </w:ins>
    </w:p>
    <w:p w:rsidR="00422E5C" w:rsidRDefault="00422E5C" w:rsidP="00C0080F">
      <w:pPr>
        <w:pStyle w:val="Heading3"/>
        <w:rPr>
          <w:b w:val="0"/>
          <w:color w:val="000000"/>
          <w:sz w:val="28"/>
          <w:szCs w:val="28"/>
        </w:rPr>
      </w:pPr>
    </w:p>
    <w:p w:rsidR="000718CF" w:rsidRDefault="000718CF" w:rsidP="00C0080F">
      <w:pPr>
        <w:pStyle w:val="Heading3"/>
        <w:rPr>
          <w:rStyle w:val="pln"/>
          <w:rFonts w:eastAsiaTheme="majorEastAsia"/>
          <w:b w:val="0"/>
          <w:color w:val="4D4D4C"/>
          <w:sz w:val="28"/>
          <w:szCs w:val="28"/>
        </w:rPr>
      </w:pPr>
      <w:r>
        <w:rPr>
          <w:b w:val="0"/>
          <w:color w:val="000000"/>
          <w:sz w:val="28"/>
          <w:szCs w:val="28"/>
        </w:rPr>
        <w:t>Then we will</w:t>
      </w:r>
      <w:r w:rsidR="005C5B08">
        <w:rPr>
          <w:b w:val="0"/>
          <w:color w:val="000000"/>
          <w:sz w:val="28"/>
          <w:szCs w:val="28"/>
        </w:rPr>
        <w:t xml:space="preserve"> invoke any of above method on </w:t>
      </w:r>
      <w:proofErr w:type="spellStart"/>
      <w:ins w:id="107" w:author="Unknown">
        <w:r w:rsidRPr="00EB7E44">
          <w:rPr>
            <w:rStyle w:val="pln"/>
            <w:rFonts w:eastAsiaTheme="majorEastAsia"/>
            <w:color w:val="4D4D4C"/>
            <w:sz w:val="28"/>
            <w:szCs w:val="28"/>
          </w:rPr>
          <w:t>fusedLocationProviderApi</w:t>
        </w:r>
      </w:ins>
      <w:proofErr w:type="spellEnd"/>
      <w:r>
        <w:rPr>
          <w:rStyle w:val="pln"/>
          <w:rFonts w:eastAsiaTheme="majorEastAsia"/>
          <w:color w:val="4D4D4C"/>
          <w:sz w:val="28"/>
          <w:szCs w:val="28"/>
        </w:rPr>
        <w:t xml:space="preserve"> </w:t>
      </w:r>
      <w:r>
        <w:rPr>
          <w:rStyle w:val="pln"/>
          <w:rFonts w:eastAsiaTheme="majorEastAsia"/>
          <w:b w:val="0"/>
          <w:color w:val="4D4D4C"/>
          <w:sz w:val="28"/>
          <w:szCs w:val="28"/>
        </w:rPr>
        <w:t xml:space="preserve">to register Location listener and get </w:t>
      </w:r>
      <w:proofErr w:type="spellStart"/>
      <w:r>
        <w:rPr>
          <w:rStyle w:val="pln"/>
          <w:rFonts w:eastAsiaTheme="majorEastAsia"/>
          <w:b w:val="0"/>
          <w:color w:val="4D4D4C"/>
          <w:sz w:val="28"/>
          <w:szCs w:val="28"/>
        </w:rPr>
        <w:t>PendingResult</w:t>
      </w:r>
      <w:proofErr w:type="spellEnd"/>
      <w:r>
        <w:rPr>
          <w:rStyle w:val="pln"/>
          <w:rFonts w:eastAsiaTheme="majorEastAsia"/>
          <w:b w:val="0"/>
          <w:color w:val="4D4D4C"/>
          <w:sz w:val="28"/>
          <w:szCs w:val="28"/>
        </w:rPr>
        <w:t>&lt;R extends Result&gt;.</w:t>
      </w:r>
    </w:p>
    <w:p w:rsidR="000718CF" w:rsidRDefault="000718CF" w:rsidP="00C0080F">
      <w:pPr>
        <w:pStyle w:val="Heading3"/>
        <w:rPr>
          <w:rStyle w:val="pln"/>
          <w:rFonts w:eastAsiaTheme="majorEastAsia"/>
          <w:b w:val="0"/>
          <w:color w:val="4D4D4C"/>
          <w:sz w:val="28"/>
          <w:szCs w:val="28"/>
        </w:rPr>
      </w:pPr>
      <w:proofErr w:type="spellStart"/>
      <w:r>
        <w:rPr>
          <w:rStyle w:val="pln"/>
          <w:rFonts w:eastAsiaTheme="majorEastAsia"/>
          <w:b w:val="0"/>
          <w:color w:val="4D4D4C"/>
          <w:sz w:val="28"/>
          <w:szCs w:val="28"/>
        </w:rPr>
        <w:t>Eg</w:t>
      </w:r>
      <w:proofErr w:type="spellEnd"/>
      <w:r>
        <w:rPr>
          <w:rStyle w:val="pln"/>
          <w:rFonts w:eastAsiaTheme="majorEastAsia"/>
          <w:b w:val="0"/>
          <w:color w:val="4D4D4C"/>
          <w:sz w:val="28"/>
          <w:szCs w:val="28"/>
        </w:rPr>
        <w:t>.</w:t>
      </w:r>
    </w:p>
    <w:p w:rsidR="000718CF" w:rsidRPr="000718CF" w:rsidRDefault="000718CF" w:rsidP="000718CF">
      <w:pPr>
        <w:pStyle w:val="Heading3"/>
        <w:rPr>
          <w:b w:val="0"/>
          <w:color w:val="000000"/>
          <w:sz w:val="28"/>
          <w:szCs w:val="28"/>
        </w:rPr>
      </w:pPr>
      <w:proofErr w:type="spellStart"/>
      <w:r w:rsidRPr="000718CF">
        <w:rPr>
          <w:b w:val="0"/>
          <w:color w:val="000000"/>
          <w:sz w:val="28"/>
          <w:szCs w:val="28"/>
        </w:rPr>
        <w:t>PendingResult</w:t>
      </w:r>
      <w:proofErr w:type="spellEnd"/>
      <w:r w:rsidRPr="000718CF">
        <w:rPr>
          <w:b w:val="0"/>
          <w:color w:val="000000"/>
          <w:sz w:val="28"/>
          <w:szCs w:val="28"/>
        </w:rPr>
        <w:t xml:space="preserve">&lt;Status&gt; </w:t>
      </w:r>
      <w:proofErr w:type="spellStart"/>
      <w:r w:rsidRPr="000718CF">
        <w:rPr>
          <w:b w:val="0"/>
          <w:color w:val="000000"/>
          <w:sz w:val="28"/>
          <w:szCs w:val="28"/>
        </w:rPr>
        <w:t>pendingResult</w:t>
      </w:r>
      <w:proofErr w:type="spellEnd"/>
      <w:r w:rsidRPr="000718CF">
        <w:rPr>
          <w:b w:val="0"/>
          <w:color w:val="000000"/>
          <w:sz w:val="28"/>
          <w:szCs w:val="28"/>
        </w:rPr>
        <w:t xml:space="preserve"> = </w:t>
      </w:r>
      <w:proofErr w:type="spellStart"/>
      <w:proofErr w:type="gramStart"/>
      <w:r w:rsidRPr="000718CF">
        <w:rPr>
          <w:b w:val="0"/>
          <w:color w:val="000000"/>
          <w:sz w:val="28"/>
          <w:szCs w:val="28"/>
        </w:rPr>
        <w:t>LocationServices.FusedLocationApi.requestLocationUpdates</w:t>
      </w:r>
      <w:proofErr w:type="spellEnd"/>
      <w:r w:rsidRPr="000718CF">
        <w:rPr>
          <w:b w:val="0"/>
          <w:color w:val="000000"/>
          <w:sz w:val="28"/>
          <w:szCs w:val="28"/>
        </w:rPr>
        <w:t>(</w:t>
      </w:r>
      <w:proofErr w:type="gramEnd"/>
    </w:p>
    <w:p w:rsidR="000718CF" w:rsidRDefault="000718CF" w:rsidP="000718CF">
      <w:pPr>
        <w:pStyle w:val="Heading3"/>
        <w:rPr>
          <w:b w:val="0"/>
          <w:color w:val="000000"/>
          <w:sz w:val="28"/>
          <w:szCs w:val="28"/>
        </w:rPr>
      </w:pPr>
      <w:r w:rsidRPr="000718CF">
        <w:rPr>
          <w:b w:val="0"/>
          <w:color w:val="000000"/>
          <w:sz w:val="28"/>
          <w:szCs w:val="28"/>
        </w:rPr>
        <w:t xml:space="preserve">                    </w:t>
      </w:r>
      <w:proofErr w:type="spellStart"/>
      <w:proofErr w:type="gramStart"/>
      <w:r w:rsidRPr="000718CF">
        <w:rPr>
          <w:b w:val="0"/>
          <w:color w:val="000000"/>
          <w:sz w:val="28"/>
          <w:szCs w:val="28"/>
        </w:rPr>
        <w:t>mGoogleApiClient</w:t>
      </w:r>
      <w:proofErr w:type="spellEnd"/>
      <w:proofErr w:type="gramEnd"/>
      <w:r w:rsidRPr="000718CF">
        <w:rPr>
          <w:b w:val="0"/>
          <w:color w:val="000000"/>
          <w:sz w:val="28"/>
          <w:szCs w:val="28"/>
        </w:rPr>
        <w:t xml:space="preserve">, </w:t>
      </w:r>
      <w:proofErr w:type="spellStart"/>
      <w:r w:rsidRPr="000718CF">
        <w:rPr>
          <w:b w:val="0"/>
          <w:color w:val="000000"/>
          <w:sz w:val="28"/>
          <w:szCs w:val="28"/>
        </w:rPr>
        <w:t>mLocationRequest</w:t>
      </w:r>
      <w:proofErr w:type="spellEnd"/>
      <w:r w:rsidRPr="000718CF">
        <w:rPr>
          <w:b w:val="0"/>
          <w:color w:val="000000"/>
          <w:sz w:val="28"/>
          <w:szCs w:val="28"/>
        </w:rPr>
        <w:t>, this);</w:t>
      </w:r>
    </w:p>
    <w:p w:rsidR="00DD2E34" w:rsidRPr="000718CF" w:rsidRDefault="00DD2E34" w:rsidP="000718CF">
      <w:pPr>
        <w:pStyle w:val="Heading3"/>
        <w:rPr>
          <w:b w:val="0"/>
          <w:color w:val="000000"/>
          <w:sz w:val="28"/>
          <w:szCs w:val="28"/>
        </w:rPr>
      </w:pPr>
      <w:proofErr w:type="gramStart"/>
      <w:r>
        <w:rPr>
          <w:b w:val="0"/>
          <w:color w:val="000000"/>
          <w:sz w:val="28"/>
          <w:szCs w:val="28"/>
        </w:rPr>
        <w:t>where-</w:t>
      </w:r>
      <w:proofErr w:type="gramEnd"/>
    </w:p>
    <w:p w:rsidR="00D9783F" w:rsidRDefault="00D9783F" w:rsidP="00C0080F">
      <w:pPr>
        <w:pStyle w:val="Heading3"/>
        <w:rPr>
          <w:color w:val="000000"/>
          <w:sz w:val="28"/>
          <w:szCs w:val="28"/>
        </w:rPr>
      </w:pPr>
      <w:r>
        <w:rPr>
          <w:color w:val="000000"/>
          <w:sz w:val="28"/>
          <w:szCs w:val="28"/>
        </w:rPr>
        <w:t xml:space="preserve">Parameters are- </w:t>
      </w:r>
    </w:p>
    <w:p w:rsidR="00C0080F" w:rsidRPr="00EB7E44" w:rsidRDefault="00C0080F" w:rsidP="00C0080F">
      <w:pPr>
        <w:pStyle w:val="Heading3"/>
        <w:rPr>
          <w:ins w:id="108" w:author="Unknown"/>
          <w:color w:val="000000"/>
          <w:sz w:val="28"/>
          <w:szCs w:val="28"/>
        </w:rPr>
      </w:pPr>
      <w:proofErr w:type="spellStart"/>
      <w:ins w:id="109" w:author="Unknown">
        <w:r w:rsidRPr="00EB7E44">
          <w:rPr>
            <w:color w:val="000000"/>
            <w:sz w:val="28"/>
            <w:szCs w:val="28"/>
          </w:rPr>
          <w:t>GoogleApiClient</w:t>
        </w:r>
        <w:proofErr w:type="spellEnd"/>
      </w:ins>
    </w:p>
    <w:p w:rsidR="00C0080F" w:rsidRPr="00EB7E44" w:rsidRDefault="00C0080F" w:rsidP="00C0080F">
      <w:pPr>
        <w:pStyle w:val="NormalWeb"/>
        <w:spacing w:line="324" w:lineRule="atLeast"/>
        <w:rPr>
          <w:ins w:id="110" w:author="Unknown"/>
          <w:color w:val="000000"/>
          <w:sz w:val="28"/>
          <w:szCs w:val="28"/>
        </w:rPr>
      </w:pPr>
      <w:proofErr w:type="spellStart"/>
      <w:ins w:id="111" w:author="Unknown">
        <w:r w:rsidRPr="00EB7E44">
          <w:rPr>
            <w:rStyle w:val="HTMLCode"/>
            <w:rFonts w:ascii="Times New Roman" w:hAnsi="Times New Roman" w:cs="Times New Roman"/>
            <w:color w:val="000000"/>
            <w:sz w:val="28"/>
            <w:szCs w:val="28"/>
          </w:rPr>
          <w:t>FusedLocationProviderApi</w:t>
        </w:r>
        <w:proofErr w:type="spellEnd"/>
        <w:r w:rsidRPr="00EB7E44">
          <w:rPr>
            <w:rStyle w:val="apple-converted-space"/>
            <w:color w:val="000000"/>
            <w:sz w:val="28"/>
            <w:szCs w:val="28"/>
          </w:rPr>
          <w:t> </w:t>
        </w:r>
        <w:r w:rsidRPr="00EB7E44">
          <w:rPr>
            <w:color w:val="000000"/>
            <w:sz w:val="28"/>
            <w:szCs w:val="28"/>
          </w:rPr>
          <w:t>requires the</w:t>
        </w:r>
        <w:r w:rsidRPr="00EB7E44">
          <w:rPr>
            <w:rStyle w:val="apple-converted-space"/>
            <w:color w:val="000000"/>
            <w:sz w:val="28"/>
            <w:szCs w:val="28"/>
          </w:rPr>
          <w:t> </w:t>
        </w:r>
        <w:proofErr w:type="spellStart"/>
        <w:r w:rsidRPr="00EB7E44">
          <w:rPr>
            <w:rStyle w:val="HTMLCode"/>
            <w:rFonts w:ascii="Times New Roman" w:hAnsi="Times New Roman" w:cs="Times New Roman"/>
            <w:color w:val="000000"/>
            <w:sz w:val="28"/>
            <w:szCs w:val="28"/>
          </w:rPr>
          <w:t>GoogleApiClient</w:t>
        </w:r>
      </w:ins>
      <w:proofErr w:type="spellEnd"/>
      <w:r w:rsidR="00BD5BAE">
        <w:rPr>
          <w:rStyle w:val="HTMLCode"/>
          <w:rFonts w:ascii="Times New Roman" w:hAnsi="Times New Roman" w:cs="Times New Roman"/>
          <w:color w:val="000000"/>
          <w:sz w:val="28"/>
          <w:szCs w:val="28"/>
        </w:rPr>
        <w:t xml:space="preserve"> </w:t>
      </w:r>
      <w:ins w:id="112" w:author="Unknown">
        <w:r w:rsidRPr="00EB7E44">
          <w:rPr>
            <w:color w:val="000000"/>
            <w:sz w:val="28"/>
            <w:szCs w:val="28"/>
          </w:rPr>
          <w:t>instance to get the</w:t>
        </w:r>
        <w:r w:rsidRPr="00EB7E44">
          <w:rPr>
            <w:rStyle w:val="apple-converted-space"/>
            <w:color w:val="000000"/>
            <w:sz w:val="28"/>
            <w:szCs w:val="28"/>
          </w:rPr>
          <w:t> </w:t>
        </w:r>
        <w:r w:rsidRPr="00EB7E44">
          <w:rPr>
            <w:rStyle w:val="HTMLCode"/>
            <w:rFonts w:ascii="Times New Roman" w:hAnsi="Times New Roman" w:cs="Times New Roman"/>
            <w:color w:val="000000"/>
            <w:sz w:val="28"/>
            <w:szCs w:val="28"/>
          </w:rPr>
          <w:t>Location</w:t>
        </w:r>
        <w:r w:rsidRPr="00EB7E44">
          <w:rPr>
            <w:rStyle w:val="apple-converted-space"/>
            <w:color w:val="000000"/>
            <w:sz w:val="28"/>
            <w:szCs w:val="28"/>
          </w:rPr>
          <w:t> </w:t>
        </w:r>
        <w:r w:rsidRPr="00EB7E44">
          <w:rPr>
            <w:color w:val="000000"/>
            <w:sz w:val="28"/>
            <w:szCs w:val="28"/>
          </w:rPr>
          <w:t>and it can be obtained as below.</w:t>
        </w:r>
      </w:ins>
    </w:p>
    <w:p w:rsidR="00C0080F" w:rsidRPr="00EB7E44" w:rsidRDefault="00C0080F" w:rsidP="00C0080F">
      <w:pPr>
        <w:pStyle w:val="HTMLPreformatted"/>
        <w:pBdr>
          <w:top w:val="dashed" w:sz="6" w:space="3" w:color="CFCFCF"/>
          <w:left w:val="dashed" w:sz="6" w:space="3" w:color="CFCFCF"/>
          <w:bottom w:val="dashed" w:sz="6" w:space="3" w:color="CFCFCF"/>
          <w:right w:val="dashed" w:sz="6" w:space="3" w:color="CFCFCF"/>
        </w:pBdr>
        <w:spacing w:after="270" w:line="312" w:lineRule="atLeast"/>
        <w:rPr>
          <w:ins w:id="113" w:author="Unknown"/>
          <w:rStyle w:val="pln"/>
          <w:rFonts w:ascii="Times New Roman" w:eastAsiaTheme="majorEastAsia" w:hAnsi="Times New Roman" w:cs="Times New Roman"/>
          <w:color w:val="4D4D4C"/>
          <w:sz w:val="28"/>
          <w:szCs w:val="28"/>
        </w:rPr>
      </w:pPr>
      <w:ins w:id="114" w:author="Unknown">
        <w:r w:rsidRPr="00EB7E44">
          <w:rPr>
            <w:rStyle w:val="pln"/>
            <w:rFonts w:ascii="Times New Roman" w:eastAsiaTheme="majorEastAsia" w:hAnsi="Times New Roman" w:cs="Times New Roman"/>
            <w:color w:val="4D4D4C"/>
            <w:sz w:val="28"/>
            <w:szCs w:val="28"/>
          </w:rPr>
          <w:lastRenderedPageBreak/>
          <w:tab/>
        </w:r>
        <w:proofErr w:type="spellStart"/>
        <w:proofErr w:type="gramStart"/>
        <w:r w:rsidRPr="00EB7E44">
          <w:rPr>
            <w:rStyle w:val="pln"/>
            <w:rFonts w:ascii="Times New Roman" w:eastAsiaTheme="majorEastAsia" w:hAnsi="Times New Roman" w:cs="Times New Roman"/>
            <w:color w:val="4D4D4C"/>
            <w:sz w:val="28"/>
            <w:szCs w:val="28"/>
          </w:rPr>
          <w:t>googleApiClient</w:t>
        </w:r>
        <w:proofErr w:type="spellEnd"/>
        <w:proofErr w:type="gramEnd"/>
        <w:r w:rsidRPr="00EB7E44">
          <w:rPr>
            <w:rStyle w:val="pln"/>
            <w:rFonts w:ascii="Times New Roman" w:eastAsiaTheme="majorEastAsia" w:hAnsi="Times New Roman" w:cs="Times New Roman"/>
            <w:color w:val="4D4D4C"/>
            <w:sz w:val="28"/>
            <w:szCs w:val="28"/>
          </w:rPr>
          <w:t xml:space="preserve"> </w:t>
        </w:r>
        <w:r w:rsidRPr="00EB7E44">
          <w:rPr>
            <w:rStyle w:val="pun"/>
            <w:rFonts w:ascii="Times New Roman" w:eastAsiaTheme="majorEastAsia" w:hAnsi="Times New Roman" w:cs="Times New Roman"/>
            <w:color w:val="4D4D4C"/>
            <w:sz w:val="28"/>
            <w:szCs w:val="28"/>
          </w:rPr>
          <w:t>=</w:t>
        </w:r>
        <w:r w:rsidRPr="00EB7E44">
          <w:rPr>
            <w:rStyle w:val="pln"/>
            <w:rFonts w:ascii="Times New Roman" w:eastAsiaTheme="majorEastAsia" w:hAnsi="Times New Roman" w:cs="Times New Roman"/>
            <w:color w:val="4D4D4C"/>
            <w:sz w:val="28"/>
            <w:szCs w:val="28"/>
          </w:rPr>
          <w:t xml:space="preserve"> </w:t>
        </w:r>
        <w:r w:rsidRPr="00EB7E44">
          <w:rPr>
            <w:rStyle w:val="kwd"/>
            <w:rFonts w:ascii="Times New Roman" w:hAnsi="Times New Roman" w:cs="Times New Roman"/>
            <w:color w:val="8959A8"/>
            <w:sz w:val="28"/>
            <w:szCs w:val="28"/>
          </w:rPr>
          <w:t>new</w:t>
        </w:r>
        <w:r w:rsidRPr="00EB7E44">
          <w:rPr>
            <w:rStyle w:val="pln"/>
            <w:rFonts w:ascii="Times New Roman" w:eastAsiaTheme="majorEastAsia" w:hAnsi="Times New Roman" w:cs="Times New Roman"/>
            <w:color w:val="4D4D4C"/>
            <w:sz w:val="28"/>
            <w:szCs w:val="28"/>
          </w:rPr>
          <w:t xml:space="preserve"> </w:t>
        </w:r>
        <w:proofErr w:type="spellStart"/>
        <w:r w:rsidRPr="00EB7E44">
          <w:rPr>
            <w:rStyle w:val="typ"/>
            <w:rFonts w:ascii="Times New Roman" w:hAnsi="Times New Roman" w:cs="Times New Roman"/>
            <w:color w:val="4271AE"/>
            <w:sz w:val="28"/>
            <w:szCs w:val="28"/>
          </w:rPr>
          <w:t>GoogleApiClient</w:t>
        </w:r>
        <w:r w:rsidRPr="00EB7E44">
          <w:rPr>
            <w:rStyle w:val="pun"/>
            <w:rFonts w:ascii="Times New Roman" w:eastAsiaTheme="majorEastAsia" w:hAnsi="Times New Roman" w:cs="Times New Roman"/>
            <w:color w:val="4D4D4C"/>
            <w:sz w:val="28"/>
            <w:szCs w:val="28"/>
          </w:rPr>
          <w:t>.</w:t>
        </w:r>
        <w:r w:rsidRPr="00EB7E44">
          <w:rPr>
            <w:rStyle w:val="typ"/>
            <w:rFonts w:ascii="Times New Roman" w:hAnsi="Times New Roman" w:cs="Times New Roman"/>
            <w:color w:val="4271AE"/>
            <w:sz w:val="28"/>
            <w:szCs w:val="28"/>
          </w:rPr>
          <w:t>Builder</w:t>
        </w:r>
        <w:proofErr w:type="spellEnd"/>
        <w:r w:rsidRPr="00EB7E44">
          <w:rPr>
            <w:rStyle w:val="pun"/>
            <w:rFonts w:ascii="Times New Roman" w:eastAsiaTheme="majorEastAsia" w:hAnsi="Times New Roman" w:cs="Times New Roman"/>
            <w:color w:val="4D4D4C"/>
            <w:sz w:val="28"/>
            <w:szCs w:val="28"/>
          </w:rPr>
          <w:t>(</w:t>
        </w:r>
        <w:proofErr w:type="spellStart"/>
        <w:r w:rsidRPr="00EB7E44">
          <w:rPr>
            <w:rStyle w:val="pln"/>
            <w:rFonts w:ascii="Times New Roman" w:eastAsiaTheme="majorEastAsia" w:hAnsi="Times New Roman" w:cs="Times New Roman"/>
            <w:color w:val="4D4D4C"/>
            <w:sz w:val="28"/>
            <w:szCs w:val="28"/>
          </w:rPr>
          <w:t>locationActivity</w:t>
        </w:r>
        <w:proofErr w:type="spellEnd"/>
        <w:r w:rsidRPr="00EB7E44">
          <w:rPr>
            <w:rStyle w:val="pun"/>
            <w:rFonts w:ascii="Times New Roman" w:eastAsiaTheme="majorEastAsia" w:hAnsi="Times New Roman" w:cs="Times New Roman"/>
            <w:color w:val="4D4D4C"/>
            <w:sz w:val="28"/>
            <w:szCs w:val="28"/>
          </w:rPr>
          <w:t>)</w:t>
        </w:r>
      </w:ins>
    </w:p>
    <w:p w:rsidR="00C0080F" w:rsidRPr="00EB7E44" w:rsidRDefault="00C0080F" w:rsidP="00C0080F">
      <w:pPr>
        <w:pStyle w:val="HTMLPreformatted"/>
        <w:pBdr>
          <w:top w:val="dashed" w:sz="6" w:space="3" w:color="CFCFCF"/>
          <w:left w:val="dashed" w:sz="6" w:space="3" w:color="CFCFCF"/>
          <w:bottom w:val="dashed" w:sz="6" w:space="3" w:color="CFCFCF"/>
          <w:right w:val="dashed" w:sz="6" w:space="3" w:color="CFCFCF"/>
        </w:pBdr>
        <w:spacing w:after="270" w:line="312" w:lineRule="atLeast"/>
        <w:rPr>
          <w:ins w:id="115" w:author="Unknown"/>
          <w:rStyle w:val="pln"/>
          <w:rFonts w:ascii="Times New Roman" w:eastAsiaTheme="majorEastAsia" w:hAnsi="Times New Roman" w:cs="Times New Roman"/>
          <w:color w:val="4D4D4C"/>
          <w:sz w:val="28"/>
          <w:szCs w:val="28"/>
        </w:rPr>
      </w:pPr>
      <w:ins w:id="116" w:author="Unknown">
        <w:r w:rsidRPr="00EB7E44">
          <w:rPr>
            <w:rStyle w:val="pln"/>
            <w:rFonts w:ascii="Times New Roman" w:eastAsiaTheme="majorEastAsia" w:hAnsi="Times New Roman" w:cs="Times New Roman"/>
            <w:color w:val="4D4D4C"/>
            <w:sz w:val="28"/>
            <w:szCs w:val="28"/>
          </w:rPr>
          <w:t xml:space="preserve">                </w:t>
        </w:r>
        <w:r w:rsidRPr="00EB7E44">
          <w:rPr>
            <w:rStyle w:val="pun"/>
            <w:rFonts w:ascii="Times New Roman" w:eastAsiaTheme="majorEastAsia" w:hAnsi="Times New Roman" w:cs="Times New Roman"/>
            <w:color w:val="4D4D4C"/>
            <w:sz w:val="28"/>
            <w:szCs w:val="28"/>
          </w:rPr>
          <w:t>.</w:t>
        </w:r>
        <w:proofErr w:type="spellStart"/>
        <w:proofErr w:type="gramStart"/>
        <w:r w:rsidRPr="00EB7E44">
          <w:rPr>
            <w:rStyle w:val="pln"/>
            <w:rFonts w:ascii="Times New Roman" w:eastAsiaTheme="majorEastAsia" w:hAnsi="Times New Roman" w:cs="Times New Roman"/>
            <w:color w:val="4D4D4C"/>
            <w:sz w:val="28"/>
            <w:szCs w:val="28"/>
          </w:rPr>
          <w:t>addApi</w:t>
        </w:r>
        <w:proofErr w:type="spellEnd"/>
        <w:r w:rsidRPr="00EB7E44">
          <w:rPr>
            <w:rStyle w:val="pun"/>
            <w:rFonts w:ascii="Times New Roman" w:eastAsiaTheme="majorEastAsia" w:hAnsi="Times New Roman" w:cs="Times New Roman"/>
            <w:color w:val="4D4D4C"/>
            <w:sz w:val="28"/>
            <w:szCs w:val="28"/>
          </w:rPr>
          <w:t>(</w:t>
        </w:r>
        <w:proofErr w:type="spellStart"/>
        <w:proofErr w:type="gramEnd"/>
        <w:r w:rsidRPr="00EB7E44">
          <w:rPr>
            <w:rStyle w:val="typ"/>
            <w:rFonts w:ascii="Times New Roman" w:hAnsi="Times New Roman" w:cs="Times New Roman"/>
            <w:color w:val="4271AE"/>
            <w:sz w:val="28"/>
            <w:szCs w:val="28"/>
          </w:rPr>
          <w:t>LocationServices</w:t>
        </w:r>
        <w:r w:rsidRPr="00EB7E44">
          <w:rPr>
            <w:rStyle w:val="pun"/>
            <w:rFonts w:ascii="Times New Roman" w:eastAsiaTheme="majorEastAsia" w:hAnsi="Times New Roman" w:cs="Times New Roman"/>
            <w:color w:val="4D4D4C"/>
            <w:sz w:val="28"/>
            <w:szCs w:val="28"/>
          </w:rPr>
          <w:t>.</w:t>
        </w:r>
        <w:r w:rsidRPr="00EB7E44">
          <w:rPr>
            <w:rStyle w:val="pln"/>
            <w:rFonts w:ascii="Times New Roman" w:eastAsiaTheme="majorEastAsia" w:hAnsi="Times New Roman" w:cs="Times New Roman"/>
            <w:color w:val="4D4D4C"/>
            <w:sz w:val="28"/>
            <w:szCs w:val="28"/>
          </w:rPr>
          <w:t>API</w:t>
        </w:r>
        <w:proofErr w:type="spellEnd"/>
        <w:r w:rsidRPr="00EB7E44">
          <w:rPr>
            <w:rStyle w:val="pun"/>
            <w:rFonts w:ascii="Times New Roman" w:eastAsiaTheme="majorEastAsia" w:hAnsi="Times New Roman" w:cs="Times New Roman"/>
            <w:color w:val="4D4D4C"/>
            <w:sz w:val="28"/>
            <w:szCs w:val="28"/>
          </w:rPr>
          <w:t>)</w:t>
        </w:r>
      </w:ins>
    </w:p>
    <w:p w:rsidR="00C0080F" w:rsidRPr="00EB7E44" w:rsidRDefault="00C0080F" w:rsidP="00C0080F">
      <w:pPr>
        <w:pStyle w:val="HTMLPreformatted"/>
        <w:pBdr>
          <w:top w:val="dashed" w:sz="6" w:space="3" w:color="CFCFCF"/>
          <w:left w:val="dashed" w:sz="6" w:space="3" w:color="CFCFCF"/>
          <w:bottom w:val="dashed" w:sz="6" w:space="3" w:color="CFCFCF"/>
          <w:right w:val="dashed" w:sz="6" w:space="3" w:color="CFCFCF"/>
        </w:pBdr>
        <w:spacing w:after="270" w:line="312" w:lineRule="atLeast"/>
        <w:rPr>
          <w:ins w:id="117" w:author="Unknown"/>
          <w:rStyle w:val="pln"/>
          <w:rFonts w:ascii="Times New Roman" w:eastAsiaTheme="majorEastAsia" w:hAnsi="Times New Roman" w:cs="Times New Roman"/>
          <w:color w:val="4D4D4C"/>
          <w:sz w:val="28"/>
          <w:szCs w:val="28"/>
        </w:rPr>
      </w:pPr>
      <w:ins w:id="118" w:author="Unknown">
        <w:r w:rsidRPr="00EB7E44">
          <w:rPr>
            <w:rStyle w:val="pln"/>
            <w:rFonts w:ascii="Times New Roman" w:eastAsiaTheme="majorEastAsia" w:hAnsi="Times New Roman" w:cs="Times New Roman"/>
            <w:color w:val="4D4D4C"/>
            <w:sz w:val="28"/>
            <w:szCs w:val="28"/>
          </w:rPr>
          <w:t xml:space="preserve">                </w:t>
        </w:r>
        <w:r w:rsidRPr="00EB7E44">
          <w:rPr>
            <w:rStyle w:val="pun"/>
            <w:rFonts w:ascii="Times New Roman" w:eastAsiaTheme="majorEastAsia" w:hAnsi="Times New Roman" w:cs="Times New Roman"/>
            <w:color w:val="4D4D4C"/>
            <w:sz w:val="28"/>
            <w:szCs w:val="28"/>
          </w:rPr>
          <w:t>.</w:t>
        </w:r>
        <w:proofErr w:type="spellStart"/>
        <w:proofErr w:type="gramStart"/>
        <w:r w:rsidRPr="00EB7E44">
          <w:rPr>
            <w:rStyle w:val="pln"/>
            <w:rFonts w:ascii="Times New Roman" w:eastAsiaTheme="majorEastAsia" w:hAnsi="Times New Roman" w:cs="Times New Roman"/>
            <w:color w:val="4D4D4C"/>
            <w:sz w:val="28"/>
            <w:szCs w:val="28"/>
          </w:rPr>
          <w:t>addConnectionCallbacks</w:t>
        </w:r>
        <w:proofErr w:type="spellEnd"/>
        <w:r w:rsidRPr="00EB7E44">
          <w:rPr>
            <w:rStyle w:val="pun"/>
            <w:rFonts w:ascii="Times New Roman" w:eastAsiaTheme="majorEastAsia" w:hAnsi="Times New Roman" w:cs="Times New Roman"/>
            <w:color w:val="4D4D4C"/>
            <w:sz w:val="28"/>
            <w:szCs w:val="28"/>
          </w:rPr>
          <w:t>(</w:t>
        </w:r>
        <w:proofErr w:type="gramEnd"/>
        <w:r w:rsidRPr="00EB7E44">
          <w:rPr>
            <w:rStyle w:val="kwd"/>
            <w:rFonts w:ascii="Times New Roman" w:hAnsi="Times New Roman" w:cs="Times New Roman"/>
            <w:color w:val="8959A8"/>
            <w:sz w:val="28"/>
            <w:szCs w:val="28"/>
          </w:rPr>
          <w:t>this</w:t>
        </w:r>
        <w:r w:rsidRPr="00EB7E44">
          <w:rPr>
            <w:rStyle w:val="pun"/>
            <w:rFonts w:ascii="Times New Roman" w:eastAsiaTheme="majorEastAsia" w:hAnsi="Times New Roman" w:cs="Times New Roman"/>
            <w:color w:val="4D4D4C"/>
            <w:sz w:val="28"/>
            <w:szCs w:val="28"/>
          </w:rPr>
          <w:t>)</w:t>
        </w:r>
      </w:ins>
    </w:p>
    <w:p w:rsidR="00C0080F" w:rsidRPr="00EB7E44" w:rsidRDefault="00C0080F" w:rsidP="00C0080F">
      <w:pPr>
        <w:pStyle w:val="HTMLPreformatted"/>
        <w:pBdr>
          <w:top w:val="dashed" w:sz="6" w:space="3" w:color="CFCFCF"/>
          <w:left w:val="dashed" w:sz="6" w:space="3" w:color="CFCFCF"/>
          <w:bottom w:val="dashed" w:sz="6" w:space="3" w:color="CFCFCF"/>
          <w:right w:val="dashed" w:sz="6" w:space="3" w:color="CFCFCF"/>
        </w:pBdr>
        <w:spacing w:after="270" w:line="312" w:lineRule="atLeast"/>
        <w:rPr>
          <w:ins w:id="119" w:author="Unknown"/>
          <w:rStyle w:val="pln"/>
          <w:rFonts w:ascii="Times New Roman" w:eastAsiaTheme="majorEastAsia" w:hAnsi="Times New Roman" w:cs="Times New Roman"/>
          <w:color w:val="4D4D4C"/>
          <w:sz w:val="28"/>
          <w:szCs w:val="28"/>
        </w:rPr>
      </w:pPr>
      <w:ins w:id="120" w:author="Unknown">
        <w:r w:rsidRPr="00EB7E44">
          <w:rPr>
            <w:rStyle w:val="pln"/>
            <w:rFonts w:ascii="Times New Roman" w:eastAsiaTheme="majorEastAsia" w:hAnsi="Times New Roman" w:cs="Times New Roman"/>
            <w:color w:val="4D4D4C"/>
            <w:sz w:val="28"/>
            <w:szCs w:val="28"/>
          </w:rPr>
          <w:t xml:space="preserve">                </w:t>
        </w:r>
        <w:r w:rsidRPr="00EB7E44">
          <w:rPr>
            <w:rStyle w:val="pun"/>
            <w:rFonts w:ascii="Times New Roman" w:eastAsiaTheme="majorEastAsia" w:hAnsi="Times New Roman" w:cs="Times New Roman"/>
            <w:color w:val="4D4D4C"/>
            <w:sz w:val="28"/>
            <w:szCs w:val="28"/>
          </w:rPr>
          <w:t>.</w:t>
        </w:r>
        <w:proofErr w:type="spellStart"/>
        <w:proofErr w:type="gramStart"/>
        <w:r w:rsidRPr="00EB7E44">
          <w:rPr>
            <w:rStyle w:val="pln"/>
            <w:rFonts w:ascii="Times New Roman" w:eastAsiaTheme="majorEastAsia" w:hAnsi="Times New Roman" w:cs="Times New Roman"/>
            <w:color w:val="4D4D4C"/>
            <w:sz w:val="28"/>
            <w:szCs w:val="28"/>
          </w:rPr>
          <w:t>addOnConnectionFailedListener</w:t>
        </w:r>
        <w:proofErr w:type="spellEnd"/>
        <w:r w:rsidRPr="00EB7E44">
          <w:rPr>
            <w:rStyle w:val="pun"/>
            <w:rFonts w:ascii="Times New Roman" w:eastAsiaTheme="majorEastAsia" w:hAnsi="Times New Roman" w:cs="Times New Roman"/>
            <w:color w:val="4D4D4C"/>
            <w:sz w:val="28"/>
            <w:szCs w:val="28"/>
          </w:rPr>
          <w:t>(</w:t>
        </w:r>
        <w:proofErr w:type="gramEnd"/>
        <w:r w:rsidRPr="00EB7E44">
          <w:rPr>
            <w:rStyle w:val="kwd"/>
            <w:rFonts w:ascii="Times New Roman" w:hAnsi="Times New Roman" w:cs="Times New Roman"/>
            <w:color w:val="8959A8"/>
            <w:sz w:val="28"/>
            <w:szCs w:val="28"/>
          </w:rPr>
          <w:t>this</w:t>
        </w:r>
        <w:r w:rsidRPr="00EB7E44">
          <w:rPr>
            <w:rStyle w:val="pun"/>
            <w:rFonts w:ascii="Times New Roman" w:eastAsiaTheme="majorEastAsia" w:hAnsi="Times New Roman" w:cs="Times New Roman"/>
            <w:color w:val="4D4D4C"/>
            <w:sz w:val="28"/>
            <w:szCs w:val="28"/>
          </w:rPr>
          <w:t>)</w:t>
        </w:r>
      </w:ins>
    </w:p>
    <w:p w:rsidR="00C0080F" w:rsidRPr="00EB7E44" w:rsidRDefault="00C0080F" w:rsidP="00C0080F">
      <w:pPr>
        <w:pStyle w:val="HTMLPreformatted"/>
        <w:pBdr>
          <w:top w:val="dashed" w:sz="6" w:space="3" w:color="CFCFCF"/>
          <w:left w:val="dashed" w:sz="6" w:space="3" w:color="CFCFCF"/>
          <w:bottom w:val="dashed" w:sz="6" w:space="3" w:color="CFCFCF"/>
          <w:right w:val="dashed" w:sz="6" w:space="3" w:color="CFCFCF"/>
        </w:pBdr>
        <w:spacing w:after="270" w:line="312" w:lineRule="atLeast"/>
        <w:rPr>
          <w:ins w:id="121" w:author="Unknown"/>
          <w:rFonts w:ascii="Times New Roman" w:hAnsi="Times New Roman" w:cs="Times New Roman"/>
          <w:color w:val="000000"/>
          <w:sz w:val="28"/>
          <w:szCs w:val="28"/>
        </w:rPr>
      </w:pPr>
      <w:ins w:id="122" w:author="Unknown">
        <w:r w:rsidRPr="00EB7E44">
          <w:rPr>
            <w:rStyle w:val="pln"/>
            <w:rFonts w:ascii="Times New Roman" w:eastAsiaTheme="majorEastAsia" w:hAnsi="Times New Roman" w:cs="Times New Roman"/>
            <w:color w:val="4D4D4C"/>
            <w:sz w:val="28"/>
            <w:szCs w:val="28"/>
          </w:rPr>
          <w:t xml:space="preserve">                </w:t>
        </w:r>
        <w:r w:rsidRPr="00EB7E44">
          <w:rPr>
            <w:rStyle w:val="pun"/>
            <w:rFonts w:ascii="Times New Roman" w:eastAsiaTheme="majorEastAsia" w:hAnsi="Times New Roman" w:cs="Times New Roman"/>
            <w:color w:val="4D4D4C"/>
            <w:sz w:val="28"/>
            <w:szCs w:val="28"/>
          </w:rPr>
          <w:t>.</w:t>
        </w:r>
        <w:proofErr w:type="gramStart"/>
        <w:r w:rsidRPr="00EB7E44">
          <w:rPr>
            <w:rStyle w:val="pln"/>
            <w:rFonts w:ascii="Times New Roman" w:eastAsiaTheme="majorEastAsia" w:hAnsi="Times New Roman" w:cs="Times New Roman"/>
            <w:color w:val="4D4D4C"/>
            <w:sz w:val="28"/>
            <w:szCs w:val="28"/>
          </w:rPr>
          <w:t>build</w:t>
        </w:r>
        <w:r w:rsidRPr="00EB7E44">
          <w:rPr>
            <w:rStyle w:val="pun"/>
            <w:rFonts w:ascii="Times New Roman" w:eastAsiaTheme="majorEastAsia" w:hAnsi="Times New Roman" w:cs="Times New Roman"/>
            <w:color w:val="4D4D4C"/>
            <w:sz w:val="28"/>
            <w:szCs w:val="28"/>
          </w:rPr>
          <w:t>(</w:t>
        </w:r>
        <w:proofErr w:type="gramEnd"/>
        <w:r w:rsidRPr="00EB7E44">
          <w:rPr>
            <w:rStyle w:val="pun"/>
            <w:rFonts w:ascii="Times New Roman" w:eastAsiaTheme="majorEastAsia" w:hAnsi="Times New Roman" w:cs="Times New Roman"/>
            <w:color w:val="4D4D4C"/>
            <w:sz w:val="28"/>
            <w:szCs w:val="28"/>
          </w:rPr>
          <w:t>);</w:t>
        </w:r>
      </w:ins>
    </w:p>
    <w:p w:rsidR="00C0080F" w:rsidRPr="006E6A52" w:rsidRDefault="00C0080F" w:rsidP="00C0080F">
      <w:pPr>
        <w:numPr>
          <w:ilvl w:val="0"/>
          <w:numId w:val="8"/>
        </w:numPr>
        <w:spacing w:before="100" w:beforeAutospacing="1" w:after="100" w:afterAutospacing="1" w:line="324" w:lineRule="atLeast"/>
        <w:rPr>
          <w:ins w:id="123" w:author="Unknown"/>
          <w:color w:val="000000"/>
          <w:sz w:val="28"/>
          <w:szCs w:val="28"/>
          <w:u w:val="none"/>
        </w:rPr>
      </w:pPr>
      <w:ins w:id="124" w:author="Unknown">
        <w:r w:rsidRPr="006E6A52">
          <w:rPr>
            <w:color w:val="000000"/>
            <w:sz w:val="28"/>
            <w:szCs w:val="28"/>
            <w:u w:val="none"/>
          </w:rPr>
          <w:t xml:space="preserve">Instantiating the </w:t>
        </w:r>
        <w:proofErr w:type="spellStart"/>
        <w:r w:rsidRPr="006E6A52">
          <w:rPr>
            <w:color w:val="000000"/>
            <w:sz w:val="28"/>
            <w:szCs w:val="28"/>
            <w:u w:val="none"/>
          </w:rPr>
          <w:t>GoogleApiClient</w:t>
        </w:r>
        <w:proofErr w:type="spellEnd"/>
        <w:r w:rsidRPr="006E6A52">
          <w:rPr>
            <w:color w:val="000000"/>
            <w:sz w:val="28"/>
            <w:szCs w:val="28"/>
            <w:u w:val="none"/>
          </w:rPr>
          <w:t xml:space="preserve"> should be done in</w:t>
        </w:r>
        <w:r w:rsidRPr="006E6A52">
          <w:rPr>
            <w:rStyle w:val="apple-converted-space"/>
            <w:color w:val="000000"/>
            <w:sz w:val="28"/>
            <w:szCs w:val="28"/>
            <w:u w:val="none"/>
          </w:rPr>
          <w:t> </w:t>
        </w:r>
        <w:proofErr w:type="spellStart"/>
        <w:r w:rsidRPr="006E6A52">
          <w:rPr>
            <w:rStyle w:val="HTMLCode"/>
            <w:rFonts w:ascii="Times New Roman" w:eastAsiaTheme="minorHAnsi" w:hAnsi="Times New Roman" w:cs="Times New Roman"/>
            <w:color w:val="000000"/>
            <w:sz w:val="28"/>
            <w:szCs w:val="28"/>
            <w:u w:val="none"/>
          </w:rPr>
          <w:t>onCreate</w:t>
        </w:r>
        <w:proofErr w:type="spellEnd"/>
        <w:r w:rsidRPr="006E6A52">
          <w:rPr>
            <w:rStyle w:val="apple-converted-space"/>
            <w:color w:val="000000"/>
            <w:sz w:val="28"/>
            <w:szCs w:val="28"/>
            <w:u w:val="none"/>
          </w:rPr>
          <w:t> </w:t>
        </w:r>
        <w:r w:rsidRPr="006E6A52">
          <w:rPr>
            <w:color w:val="000000"/>
            <w:sz w:val="28"/>
            <w:szCs w:val="28"/>
            <w:u w:val="none"/>
          </w:rPr>
          <w:t>of the application Activity.</w:t>
        </w:r>
      </w:ins>
    </w:p>
    <w:p w:rsidR="00C0080F" w:rsidRPr="006E6A52" w:rsidRDefault="00C0080F" w:rsidP="00C0080F">
      <w:pPr>
        <w:numPr>
          <w:ilvl w:val="0"/>
          <w:numId w:val="8"/>
        </w:numPr>
        <w:spacing w:before="100" w:beforeAutospacing="1" w:after="100" w:afterAutospacing="1" w:line="324" w:lineRule="atLeast"/>
        <w:rPr>
          <w:ins w:id="125" w:author="Unknown"/>
          <w:color w:val="000000"/>
          <w:sz w:val="28"/>
          <w:szCs w:val="28"/>
          <w:u w:val="none"/>
        </w:rPr>
      </w:pPr>
      <w:proofErr w:type="spellStart"/>
      <w:proofErr w:type="gramStart"/>
      <w:ins w:id="126" w:author="Unknown">
        <w:r w:rsidRPr="006E6A52">
          <w:rPr>
            <w:color w:val="000000"/>
            <w:sz w:val="28"/>
            <w:szCs w:val="28"/>
            <w:u w:val="none"/>
          </w:rPr>
          <w:t>googleApiClient.connect</w:t>
        </w:r>
        <w:proofErr w:type="spellEnd"/>
        <w:r w:rsidRPr="006E6A52">
          <w:rPr>
            <w:color w:val="000000"/>
            <w:sz w:val="28"/>
            <w:szCs w:val="28"/>
            <w:u w:val="none"/>
          </w:rPr>
          <w:t>(</w:t>
        </w:r>
        <w:proofErr w:type="gramEnd"/>
        <w:r w:rsidRPr="006E6A52">
          <w:rPr>
            <w:color w:val="000000"/>
            <w:sz w:val="28"/>
            <w:szCs w:val="28"/>
            <w:u w:val="none"/>
          </w:rPr>
          <w:t>) should be done in</w:t>
        </w:r>
        <w:r w:rsidRPr="006E6A52">
          <w:rPr>
            <w:rStyle w:val="apple-converted-space"/>
            <w:color w:val="000000"/>
            <w:sz w:val="28"/>
            <w:szCs w:val="28"/>
            <w:u w:val="none"/>
          </w:rPr>
          <w:t> </w:t>
        </w:r>
        <w:proofErr w:type="spellStart"/>
        <w:r w:rsidRPr="006E6A52">
          <w:rPr>
            <w:rStyle w:val="HTMLCode"/>
            <w:rFonts w:ascii="Times New Roman" w:eastAsiaTheme="minorHAnsi" w:hAnsi="Times New Roman" w:cs="Times New Roman"/>
            <w:color w:val="000000"/>
            <w:sz w:val="28"/>
            <w:szCs w:val="28"/>
            <w:u w:val="none"/>
          </w:rPr>
          <w:t>onStart</w:t>
        </w:r>
        <w:proofErr w:type="spellEnd"/>
        <w:r w:rsidRPr="006E6A52">
          <w:rPr>
            <w:rStyle w:val="apple-converted-space"/>
            <w:color w:val="000000"/>
            <w:sz w:val="28"/>
            <w:szCs w:val="28"/>
            <w:u w:val="none"/>
          </w:rPr>
          <w:t> </w:t>
        </w:r>
        <w:r w:rsidRPr="006E6A52">
          <w:rPr>
            <w:color w:val="000000"/>
            <w:sz w:val="28"/>
            <w:szCs w:val="28"/>
            <w:u w:val="none"/>
          </w:rPr>
          <w:t>and disconnect() in</w:t>
        </w:r>
        <w:r w:rsidRPr="006E6A52">
          <w:rPr>
            <w:rStyle w:val="apple-converted-space"/>
            <w:color w:val="000000"/>
            <w:sz w:val="28"/>
            <w:szCs w:val="28"/>
            <w:u w:val="none"/>
          </w:rPr>
          <w:t> </w:t>
        </w:r>
        <w:proofErr w:type="spellStart"/>
        <w:r w:rsidRPr="006E6A52">
          <w:rPr>
            <w:rStyle w:val="HTMLCode"/>
            <w:rFonts w:ascii="Times New Roman" w:eastAsiaTheme="minorHAnsi" w:hAnsi="Times New Roman" w:cs="Times New Roman"/>
            <w:color w:val="000000"/>
            <w:sz w:val="28"/>
            <w:szCs w:val="28"/>
            <w:u w:val="none"/>
          </w:rPr>
          <w:t>onStop</w:t>
        </w:r>
        <w:proofErr w:type="spellEnd"/>
        <w:r w:rsidRPr="006E6A52">
          <w:rPr>
            <w:color w:val="000000"/>
            <w:sz w:val="28"/>
            <w:szCs w:val="28"/>
            <w:u w:val="none"/>
          </w:rPr>
          <w:t>.</w:t>
        </w:r>
      </w:ins>
    </w:p>
    <w:p w:rsidR="00C0080F" w:rsidRDefault="00C0080F" w:rsidP="00C0080F">
      <w:pPr>
        <w:numPr>
          <w:ilvl w:val="0"/>
          <w:numId w:val="8"/>
        </w:numPr>
        <w:spacing w:before="100" w:beforeAutospacing="1" w:after="100" w:afterAutospacing="1" w:line="324" w:lineRule="atLeast"/>
        <w:rPr>
          <w:rStyle w:val="HTMLCode"/>
          <w:rFonts w:ascii="Times New Roman" w:eastAsiaTheme="minorHAnsi" w:hAnsi="Times New Roman" w:cs="Times New Roman"/>
          <w:color w:val="000000"/>
          <w:sz w:val="28"/>
          <w:szCs w:val="28"/>
          <w:u w:val="none"/>
        </w:rPr>
      </w:pPr>
      <w:ins w:id="127" w:author="Unknown">
        <w:r w:rsidRPr="006E6A52">
          <w:rPr>
            <w:color w:val="000000"/>
            <w:sz w:val="28"/>
            <w:szCs w:val="28"/>
            <w:u w:val="none"/>
          </w:rPr>
          <w:t xml:space="preserve">When the </w:t>
        </w:r>
        <w:proofErr w:type="spellStart"/>
        <w:r w:rsidRPr="006E6A52">
          <w:rPr>
            <w:color w:val="000000"/>
            <w:sz w:val="28"/>
            <w:szCs w:val="28"/>
            <w:u w:val="none"/>
          </w:rPr>
          <w:t>GoogleApiClient</w:t>
        </w:r>
        <w:proofErr w:type="spellEnd"/>
        <w:r w:rsidRPr="006E6A52">
          <w:rPr>
            <w:color w:val="000000"/>
            <w:sz w:val="28"/>
            <w:szCs w:val="28"/>
            <w:u w:val="none"/>
          </w:rPr>
          <w:t xml:space="preserve"> is connected </w:t>
        </w:r>
        <w:proofErr w:type="spellStart"/>
        <w:r w:rsidRPr="006E6A52">
          <w:rPr>
            <w:color w:val="000000"/>
            <w:sz w:val="28"/>
            <w:szCs w:val="28"/>
            <w:u w:val="none"/>
          </w:rPr>
          <w:t>successfully</w:t>
        </w:r>
        <w:proofErr w:type="gramStart"/>
        <w:r w:rsidRPr="006E6A52">
          <w:rPr>
            <w:color w:val="000000"/>
            <w:sz w:val="28"/>
            <w:szCs w:val="28"/>
            <w:u w:val="none"/>
          </w:rPr>
          <w:t>,</w:t>
        </w:r>
        <w:r w:rsidRPr="006E6A52">
          <w:rPr>
            <w:rStyle w:val="HTMLCode"/>
            <w:rFonts w:ascii="Times New Roman" w:eastAsiaTheme="minorHAnsi" w:hAnsi="Times New Roman" w:cs="Times New Roman"/>
            <w:color w:val="000000"/>
            <w:sz w:val="28"/>
            <w:szCs w:val="28"/>
            <w:u w:val="none"/>
          </w:rPr>
          <w:t>onConnected</w:t>
        </w:r>
        <w:proofErr w:type="spellEnd"/>
        <w:proofErr w:type="gramEnd"/>
        <w:r w:rsidRPr="006E6A52">
          <w:rPr>
            <w:rStyle w:val="HTMLCode"/>
            <w:rFonts w:ascii="Times New Roman" w:eastAsiaTheme="minorHAnsi" w:hAnsi="Times New Roman" w:cs="Times New Roman"/>
            <w:color w:val="000000"/>
            <w:sz w:val="28"/>
            <w:szCs w:val="28"/>
            <w:u w:val="none"/>
          </w:rPr>
          <w:t>(Bundle)</w:t>
        </w:r>
        <w:r w:rsidRPr="006E6A52">
          <w:rPr>
            <w:rStyle w:val="apple-converted-space"/>
            <w:color w:val="000000"/>
            <w:sz w:val="28"/>
            <w:szCs w:val="28"/>
            <w:u w:val="none"/>
          </w:rPr>
          <w:t> </w:t>
        </w:r>
        <w:r w:rsidRPr="006E6A52">
          <w:rPr>
            <w:color w:val="000000"/>
            <w:sz w:val="28"/>
            <w:szCs w:val="28"/>
            <w:u w:val="none"/>
          </w:rPr>
          <w:t xml:space="preserve">callback will be called. There we should register with </w:t>
        </w:r>
        <w:proofErr w:type="spellStart"/>
        <w:r w:rsidRPr="006E6A52">
          <w:rPr>
            <w:color w:val="000000"/>
            <w:sz w:val="28"/>
            <w:szCs w:val="28"/>
            <w:u w:val="none"/>
          </w:rPr>
          <w:t>LocationListener</w:t>
        </w:r>
        <w:proofErr w:type="spellEnd"/>
        <w:r w:rsidRPr="006E6A52">
          <w:rPr>
            <w:color w:val="000000"/>
            <w:sz w:val="28"/>
            <w:szCs w:val="28"/>
            <w:u w:val="none"/>
          </w:rPr>
          <w:t xml:space="preserve"> for location updates as</w:t>
        </w:r>
      </w:ins>
      <w:r w:rsidR="006E6A52">
        <w:rPr>
          <w:color w:val="000000"/>
          <w:sz w:val="28"/>
          <w:szCs w:val="28"/>
          <w:u w:val="none"/>
        </w:rPr>
        <w:t xml:space="preserve"> </w:t>
      </w:r>
      <w:proofErr w:type="spellStart"/>
      <w:ins w:id="128" w:author="Unknown">
        <w:r w:rsidRPr="006E6A52">
          <w:rPr>
            <w:rStyle w:val="HTMLCode"/>
            <w:rFonts w:ascii="Times New Roman" w:eastAsiaTheme="minorHAnsi" w:hAnsi="Times New Roman" w:cs="Times New Roman"/>
            <w:color w:val="000000"/>
            <w:sz w:val="28"/>
            <w:szCs w:val="28"/>
            <w:u w:val="none"/>
          </w:rPr>
          <w:t>LocationServices.FusedLocationApi.requestLocationUpdates</w:t>
        </w:r>
        <w:proofErr w:type="spellEnd"/>
        <w:r w:rsidRPr="006E6A52">
          <w:rPr>
            <w:rStyle w:val="HTMLCode"/>
            <w:rFonts w:ascii="Times New Roman" w:eastAsiaTheme="minorHAnsi" w:hAnsi="Times New Roman" w:cs="Times New Roman"/>
            <w:color w:val="000000"/>
            <w:sz w:val="28"/>
            <w:szCs w:val="28"/>
            <w:u w:val="none"/>
          </w:rPr>
          <w:t>(</w:t>
        </w:r>
        <w:r w:rsidRPr="006E6A52">
          <w:rPr>
            <w:color w:val="000000"/>
            <w:sz w:val="28"/>
            <w:szCs w:val="28"/>
            <w:u w:val="none"/>
          </w:rPr>
          <w:br/>
        </w:r>
        <w:proofErr w:type="spellStart"/>
        <w:r w:rsidRPr="006E6A52">
          <w:rPr>
            <w:rStyle w:val="HTMLCode"/>
            <w:rFonts w:ascii="Times New Roman" w:eastAsiaTheme="minorHAnsi" w:hAnsi="Times New Roman" w:cs="Times New Roman"/>
            <w:color w:val="000000"/>
            <w:sz w:val="28"/>
            <w:szCs w:val="28"/>
            <w:u w:val="none"/>
          </w:rPr>
          <w:t>mGoogleApiClient</w:t>
        </w:r>
        <w:proofErr w:type="spellEnd"/>
        <w:r w:rsidRPr="006E6A52">
          <w:rPr>
            <w:rStyle w:val="HTMLCode"/>
            <w:rFonts w:ascii="Times New Roman" w:eastAsiaTheme="minorHAnsi" w:hAnsi="Times New Roman" w:cs="Times New Roman"/>
            <w:color w:val="000000"/>
            <w:sz w:val="28"/>
            <w:szCs w:val="28"/>
            <w:u w:val="none"/>
          </w:rPr>
          <w:t xml:space="preserve">, </w:t>
        </w:r>
        <w:proofErr w:type="spellStart"/>
        <w:r w:rsidRPr="006E6A52">
          <w:rPr>
            <w:rStyle w:val="HTMLCode"/>
            <w:rFonts w:ascii="Times New Roman" w:eastAsiaTheme="minorHAnsi" w:hAnsi="Times New Roman" w:cs="Times New Roman"/>
            <w:color w:val="000000"/>
            <w:sz w:val="28"/>
            <w:szCs w:val="28"/>
            <w:u w:val="none"/>
          </w:rPr>
          <w:t>mLocationRequest</w:t>
        </w:r>
        <w:proofErr w:type="spellEnd"/>
        <w:r w:rsidRPr="006E6A52">
          <w:rPr>
            <w:rStyle w:val="HTMLCode"/>
            <w:rFonts w:ascii="Times New Roman" w:eastAsiaTheme="minorHAnsi" w:hAnsi="Times New Roman" w:cs="Times New Roman"/>
            <w:color w:val="000000"/>
            <w:sz w:val="28"/>
            <w:szCs w:val="28"/>
            <w:u w:val="none"/>
          </w:rPr>
          <w:t>, this);</w:t>
        </w:r>
      </w:ins>
    </w:p>
    <w:p w:rsidR="00DD2E34" w:rsidRDefault="00DD2E34" w:rsidP="00DD2E34">
      <w:pPr>
        <w:spacing w:before="100" w:beforeAutospacing="1" w:after="100" w:afterAutospacing="1" w:line="324" w:lineRule="atLeast"/>
        <w:ind w:left="360"/>
        <w:rPr>
          <w:rStyle w:val="HTMLCode"/>
          <w:rFonts w:ascii="Times New Roman" w:eastAsiaTheme="minorHAnsi" w:hAnsi="Times New Roman" w:cs="Times New Roman"/>
          <w:b/>
          <w:color w:val="000000"/>
          <w:sz w:val="28"/>
          <w:szCs w:val="28"/>
          <w:u w:val="none"/>
        </w:rPr>
      </w:pPr>
      <w:proofErr w:type="spellStart"/>
      <w:r w:rsidRPr="00DD2E34">
        <w:rPr>
          <w:rStyle w:val="HTMLCode"/>
          <w:rFonts w:ascii="Times New Roman" w:eastAsiaTheme="minorHAnsi" w:hAnsi="Times New Roman" w:cs="Times New Roman"/>
          <w:b/>
          <w:color w:val="000000"/>
          <w:sz w:val="28"/>
          <w:szCs w:val="28"/>
          <w:u w:val="none"/>
        </w:rPr>
        <w:t>LocationRequest</w:t>
      </w:r>
      <w:proofErr w:type="spellEnd"/>
      <w:r w:rsidRPr="00DD2E34">
        <w:rPr>
          <w:rStyle w:val="HTMLCode"/>
          <w:rFonts w:ascii="Times New Roman" w:eastAsiaTheme="minorHAnsi" w:hAnsi="Times New Roman" w:cs="Times New Roman"/>
          <w:b/>
          <w:color w:val="000000"/>
          <w:sz w:val="28"/>
          <w:szCs w:val="28"/>
          <w:u w:val="none"/>
        </w:rPr>
        <w:t xml:space="preserve"> –</w:t>
      </w:r>
    </w:p>
    <w:p w:rsidR="00DD2E34" w:rsidRPr="00DD2E34" w:rsidRDefault="00DD2E34" w:rsidP="00DD2E34">
      <w:pPr>
        <w:spacing w:before="100" w:beforeAutospacing="1" w:after="100" w:afterAutospacing="1" w:line="324" w:lineRule="atLeast"/>
        <w:ind w:left="360"/>
        <w:rPr>
          <w:rStyle w:val="HTMLCode"/>
          <w:rFonts w:ascii="Times New Roman" w:eastAsiaTheme="minorHAnsi" w:hAnsi="Times New Roman" w:cs="Times New Roman"/>
          <w:color w:val="000000"/>
          <w:sz w:val="28"/>
          <w:szCs w:val="28"/>
          <w:u w:val="none"/>
        </w:rPr>
      </w:pPr>
      <w:r>
        <w:rPr>
          <w:rStyle w:val="HTMLCode"/>
          <w:rFonts w:ascii="Times New Roman" w:eastAsiaTheme="minorHAnsi" w:hAnsi="Times New Roman" w:cs="Times New Roman"/>
          <w:color w:val="000000"/>
          <w:sz w:val="28"/>
          <w:szCs w:val="28"/>
          <w:u w:val="none"/>
        </w:rPr>
        <w:t xml:space="preserve">        </w:t>
      </w:r>
      <w:proofErr w:type="gramStart"/>
      <w:r w:rsidRPr="00DD2E34">
        <w:rPr>
          <w:rStyle w:val="HTMLCode"/>
          <w:rFonts w:ascii="Times New Roman" w:eastAsiaTheme="minorHAnsi" w:hAnsi="Times New Roman" w:cs="Times New Roman"/>
          <w:color w:val="000000"/>
          <w:sz w:val="28"/>
          <w:szCs w:val="28"/>
          <w:u w:val="none"/>
        </w:rPr>
        <w:t>private</w:t>
      </w:r>
      <w:proofErr w:type="gramEnd"/>
      <w:r w:rsidRPr="00DD2E34">
        <w:rPr>
          <w:rStyle w:val="HTMLCode"/>
          <w:rFonts w:ascii="Times New Roman" w:eastAsiaTheme="minorHAnsi" w:hAnsi="Times New Roman" w:cs="Times New Roman"/>
          <w:color w:val="000000"/>
          <w:sz w:val="28"/>
          <w:szCs w:val="28"/>
          <w:u w:val="none"/>
        </w:rPr>
        <w:t xml:space="preserve"> static final long INTERVAL = 1000 * 10;</w:t>
      </w:r>
    </w:p>
    <w:p w:rsidR="00DD2E34" w:rsidRPr="00DD2E34" w:rsidRDefault="00DD2E34" w:rsidP="00DD2E34">
      <w:pPr>
        <w:spacing w:before="100" w:beforeAutospacing="1" w:after="100" w:afterAutospacing="1" w:line="324" w:lineRule="atLeast"/>
        <w:ind w:left="360"/>
        <w:rPr>
          <w:rStyle w:val="HTMLCode"/>
          <w:rFonts w:ascii="Times New Roman" w:eastAsiaTheme="minorHAnsi" w:hAnsi="Times New Roman" w:cs="Times New Roman"/>
          <w:color w:val="000000"/>
          <w:sz w:val="28"/>
          <w:szCs w:val="28"/>
          <w:u w:val="none"/>
        </w:rPr>
      </w:pPr>
      <w:r w:rsidRPr="00DD2E34">
        <w:rPr>
          <w:rStyle w:val="HTMLCode"/>
          <w:rFonts w:ascii="Times New Roman" w:eastAsiaTheme="minorHAnsi" w:hAnsi="Times New Roman" w:cs="Times New Roman"/>
          <w:color w:val="000000"/>
          <w:sz w:val="28"/>
          <w:szCs w:val="28"/>
          <w:u w:val="none"/>
        </w:rPr>
        <w:t xml:space="preserve">        </w:t>
      </w:r>
      <w:proofErr w:type="gramStart"/>
      <w:r w:rsidRPr="00DD2E34">
        <w:rPr>
          <w:rStyle w:val="HTMLCode"/>
          <w:rFonts w:ascii="Times New Roman" w:eastAsiaTheme="minorHAnsi" w:hAnsi="Times New Roman" w:cs="Times New Roman"/>
          <w:color w:val="000000"/>
          <w:sz w:val="28"/>
          <w:szCs w:val="28"/>
          <w:u w:val="none"/>
        </w:rPr>
        <w:t>private</w:t>
      </w:r>
      <w:proofErr w:type="gramEnd"/>
      <w:r w:rsidRPr="00DD2E34">
        <w:rPr>
          <w:rStyle w:val="HTMLCode"/>
          <w:rFonts w:ascii="Times New Roman" w:eastAsiaTheme="minorHAnsi" w:hAnsi="Times New Roman" w:cs="Times New Roman"/>
          <w:color w:val="000000"/>
          <w:sz w:val="28"/>
          <w:szCs w:val="28"/>
          <w:u w:val="none"/>
        </w:rPr>
        <w:t xml:space="preserve"> static final long FASTEST_INTERVAL = 1000 * 5;</w:t>
      </w:r>
    </w:p>
    <w:p w:rsidR="00DD2E34" w:rsidRPr="00DD2E34" w:rsidRDefault="00DD2E34" w:rsidP="00DD2E34">
      <w:pPr>
        <w:spacing w:before="100" w:beforeAutospacing="1" w:after="100" w:afterAutospacing="1" w:line="324" w:lineRule="atLeast"/>
        <w:ind w:left="360"/>
        <w:rPr>
          <w:color w:val="000000"/>
          <w:sz w:val="28"/>
          <w:szCs w:val="28"/>
          <w:u w:val="none"/>
        </w:rPr>
      </w:pPr>
      <w:proofErr w:type="spellStart"/>
      <w:r>
        <w:rPr>
          <w:color w:val="000000"/>
          <w:sz w:val="28"/>
          <w:szCs w:val="28"/>
          <w:u w:val="none"/>
        </w:rPr>
        <w:t>LocationRequest</w:t>
      </w:r>
      <w:proofErr w:type="spellEnd"/>
      <w:r>
        <w:rPr>
          <w:color w:val="000000"/>
          <w:sz w:val="28"/>
          <w:szCs w:val="28"/>
          <w:u w:val="none"/>
        </w:rPr>
        <w:t xml:space="preserve"> </w:t>
      </w:r>
      <w:proofErr w:type="spellStart"/>
      <w:r w:rsidRPr="00DD2E34">
        <w:rPr>
          <w:color w:val="000000"/>
          <w:sz w:val="28"/>
          <w:szCs w:val="28"/>
          <w:u w:val="none"/>
        </w:rPr>
        <w:t>mLocationRequest</w:t>
      </w:r>
      <w:proofErr w:type="spellEnd"/>
      <w:r w:rsidRPr="00DD2E34">
        <w:rPr>
          <w:color w:val="000000"/>
          <w:sz w:val="28"/>
          <w:szCs w:val="28"/>
          <w:u w:val="none"/>
        </w:rPr>
        <w:t xml:space="preserve"> = new </w:t>
      </w:r>
      <w:proofErr w:type="spellStart"/>
      <w:proofErr w:type="gramStart"/>
      <w:r w:rsidRPr="00DD2E34">
        <w:rPr>
          <w:color w:val="000000"/>
          <w:sz w:val="28"/>
          <w:szCs w:val="28"/>
          <w:u w:val="none"/>
        </w:rPr>
        <w:t>LocationRequest</w:t>
      </w:r>
      <w:proofErr w:type="spellEnd"/>
      <w:r w:rsidRPr="00DD2E34">
        <w:rPr>
          <w:color w:val="000000"/>
          <w:sz w:val="28"/>
          <w:szCs w:val="28"/>
          <w:u w:val="none"/>
        </w:rPr>
        <w:t>(</w:t>
      </w:r>
      <w:proofErr w:type="gramEnd"/>
      <w:r w:rsidRPr="00DD2E34">
        <w:rPr>
          <w:color w:val="000000"/>
          <w:sz w:val="28"/>
          <w:szCs w:val="28"/>
          <w:u w:val="none"/>
        </w:rPr>
        <w:t>);</w:t>
      </w:r>
    </w:p>
    <w:p w:rsidR="00DD2E34" w:rsidRPr="00DD2E34" w:rsidRDefault="00DD2E34" w:rsidP="00DD2E34">
      <w:pPr>
        <w:spacing w:before="100" w:beforeAutospacing="1" w:after="100" w:afterAutospacing="1" w:line="324" w:lineRule="atLeast"/>
        <w:ind w:left="360"/>
        <w:rPr>
          <w:color w:val="000000"/>
          <w:sz w:val="28"/>
          <w:szCs w:val="28"/>
          <w:u w:val="none"/>
        </w:rPr>
      </w:pPr>
      <w:r w:rsidRPr="00DD2E34">
        <w:rPr>
          <w:color w:val="000000"/>
          <w:sz w:val="28"/>
          <w:szCs w:val="28"/>
          <w:u w:val="none"/>
        </w:rPr>
        <w:t xml:space="preserve">           </w:t>
      </w:r>
      <w:r>
        <w:rPr>
          <w:color w:val="000000"/>
          <w:sz w:val="28"/>
          <w:szCs w:val="28"/>
          <w:u w:val="none"/>
        </w:rPr>
        <w:t xml:space="preserve">   </w:t>
      </w:r>
      <w:r w:rsidRPr="00DD2E34">
        <w:rPr>
          <w:color w:val="000000"/>
          <w:sz w:val="28"/>
          <w:szCs w:val="28"/>
          <w:u w:val="none"/>
        </w:rPr>
        <w:t xml:space="preserve"> </w:t>
      </w:r>
      <w:proofErr w:type="spellStart"/>
      <w:proofErr w:type="gramStart"/>
      <w:r w:rsidRPr="00DD2E34">
        <w:rPr>
          <w:color w:val="000000"/>
          <w:sz w:val="28"/>
          <w:szCs w:val="28"/>
          <w:u w:val="none"/>
        </w:rPr>
        <w:t>mLocationRequest.setInterval</w:t>
      </w:r>
      <w:proofErr w:type="spellEnd"/>
      <w:r w:rsidRPr="00DD2E34">
        <w:rPr>
          <w:color w:val="000000"/>
          <w:sz w:val="28"/>
          <w:szCs w:val="28"/>
          <w:u w:val="none"/>
        </w:rPr>
        <w:t>(</w:t>
      </w:r>
      <w:proofErr w:type="gramEnd"/>
      <w:r w:rsidRPr="00DD2E34">
        <w:rPr>
          <w:color w:val="000000"/>
          <w:sz w:val="28"/>
          <w:szCs w:val="28"/>
          <w:u w:val="none"/>
        </w:rPr>
        <w:t>INTERVAL);</w:t>
      </w:r>
    </w:p>
    <w:p w:rsidR="00DD2E34" w:rsidRPr="00DD2E34" w:rsidRDefault="00DD2E34" w:rsidP="00DD2E34">
      <w:pPr>
        <w:spacing w:before="100" w:beforeAutospacing="1" w:after="100" w:afterAutospacing="1" w:line="324" w:lineRule="atLeast"/>
        <w:ind w:left="360"/>
        <w:rPr>
          <w:color w:val="000000"/>
          <w:sz w:val="28"/>
          <w:szCs w:val="28"/>
          <w:u w:val="none"/>
        </w:rPr>
      </w:pPr>
      <w:r w:rsidRPr="00DD2E34">
        <w:rPr>
          <w:color w:val="000000"/>
          <w:sz w:val="28"/>
          <w:szCs w:val="28"/>
          <w:u w:val="none"/>
        </w:rPr>
        <w:t xml:space="preserve">           </w:t>
      </w:r>
      <w:r>
        <w:rPr>
          <w:color w:val="000000"/>
          <w:sz w:val="28"/>
          <w:szCs w:val="28"/>
          <w:u w:val="none"/>
        </w:rPr>
        <w:t xml:space="preserve"> </w:t>
      </w:r>
      <w:r w:rsidRPr="00DD2E34">
        <w:rPr>
          <w:color w:val="000000"/>
          <w:sz w:val="28"/>
          <w:szCs w:val="28"/>
          <w:u w:val="none"/>
        </w:rPr>
        <w:t xml:space="preserve"> </w:t>
      </w:r>
      <w:proofErr w:type="spellStart"/>
      <w:proofErr w:type="gramStart"/>
      <w:r w:rsidRPr="00DD2E34">
        <w:rPr>
          <w:color w:val="000000"/>
          <w:sz w:val="28"/>
          <w:szCs w:val="28"/>
          <w:u w:val="none"/>
        </w:rPr>
        <w:t>mLocationRequest.setFastestInterval</w:t>
      </w:r>
      <w:proofErr w:type="spellEnd"/>
      <w:r w:rsidRPr="00DD2E34">
        <w:rPr>
          <w:color w:val="000000"/>
          <w:sz w:val="28"/>
          <w:szCs w:val="28"/>
          <w:u w:val="none"/>
        </w:rPr>
        <w:t>(</w:t>
      </w:r>
      <w:proofErr w:type="gramEnd"/>
      <w:r w:rsidRPr="00DD2E34">
        <w:rPr>
          <w:color w:val="000000"/>
          <w:sz w:val="28"/>
          <w:szCs w:val="28"/>
          <w:u w:val="none"/>
        </w:rPr>
        <w:t>FASTEST_INTERVAL);</w:t>
      </w:r>
    </w:p>
    <w:p w:rsidR="00DD2E34" w:rsidRDefault="00DD2E34" w:rsidP="00DD2E34">
      <w:pPr>
        <w:spacing w:before="100" w:beforeAutospacing="1" w:after="100" w:afterAutospacing="1" w:line="324" w:lineRule="atLeast"/>
        <w:ind w:left="360"/>
        <w:rPr>
          <w:color w:val="000000"/>
          <w:sz w:val="28"/>
          <w:szCs w:val="28"/>
          <w:u w:val="none"/>
        </w:rPr>
      </w:pPr>
      <w:r w:rsidRPr="00DD2E34">
        <w:rPr>
          <w:color w:val="000000"/>
          <w:sz w:val="28"/>
          <w:szCs w:val="28"/>
          <w:u w:val="none"/>
        </w:rPr>
        <w:t xml:space="preserve">            </w:t>
      </w:r>
      <w:proofErr w:type="gramStart"/>
      <w:r w:rsidRPr="00DD2E34">
        <w:rPr>
          <w:color w:val="000000"/>
          <w:sz w:val="28"/>
          <w:szCs w:val="28"/>
          <w:u w:val="none"/>
        </w:rPr>
        <w:t>mLocationRequest.setPriority(</w:t>
      </w:r>
      <w:proofErr w:type="gramEnd"/>
      <w:r w:rsidRPr="00DD2E34">
        <w:rPr>
          <w:color w:val="000000"/>
          <w:sz w:val="28"/>
          <w:szCs w:val="28"/>
          <w:u w:val="none"/>
        </w:rPr>
        <w:t>LocationRequest.PRIORITY_HIGH_ACCURACY);</w:t>
      </w:r>
    </w:p>
    <w:p w:rsidR="002F24F7" w:rsidRPr="002F24F7" w:rsidRDefault="002F24F7" w:rsidP="00D9783F">
      <w:pPr>
        <w:spacing w:before="100" w:beforeAutospacing="1" w:after="100" w:afterAutospacing="1" w:line="324" w:lineRule="atLeast"/>
        <w:rPr>
          <w:ins w:id="129" w:author="Unknown"/>
          <w:b/>
          <w:color w:val="000000"/>
          <w:sz w:val="28"/>
          <w:szCs w:val="28"/>
          <w:u w:val="none"/>
        </w:rPr>
      </w:pPr>
      <w:proofErr w:type="spellStart"/>
      <w:r>
        <w:rPr>
          <w:b/>
          <w:color w:val="000000"/>
          <w:sz w:val="28"/>
          <w:szCs w:val="28"/>
          <w:u w:val="none"/>
        </w:rPr>
        <w:t>LocationListener</w:t>
      </w:r>
      <w:proofErr w:type="spellEnd"/>
      <w:r>
        <w:rPr>
          <w:b/>
          <w:color w:val="000000"/>
          <w:sz w:val="28"/>
          <w:szCs w:val="28"/>
          <w:u w:val="none"/>
        </w:rPr>
        <w:t xml:space="preserve"> -</w:t>
      </w:r>
      <w:r w:rsidR="00D0070D">
        <w:rPr>
          <w:b/>
          <w:color w:val="000000"/>
          <w:sz w:val="28"/>
          <w:szCs w:val="28"/>
          <w:u w:val="none"/>
        </w:rPr>
        <w:t xml:space="preserve"> </w:t>
      </w:r>
      <w:r w:rsidR="00D0070D" w:rsidRPr="00D0070D">
        <w:rPr>
          <w:color w:val="212121"/>
          <w:sz w:val="28"/>
          <w:szCs w:val="28"/>
          <w:u w:val="none"/>
        </w:rPr>
        <w:t>Used for receiving notificatio</w:t>
      </w:r>
      <w:r w:rsidR="00D0070D">
        <w:rPr>
          <w:color w:val="212121"/>
          <w:sz w:val="28"/>
          <w:szCs w:val="28"/>
          <w:u w:val="none"/>
        </w:rPr>
        <w:t xml:space="preserve">ns from </w:t>
      </w:r>
      <w:r w:rsidR="00D0070D" w:rsidRPr="00D0070D">
        <w:rPr>
          <w:color w:val="212121"/>
          <w:sz w:val="28"/>
          <w:szCs w:val="28"/>
          <w:u w:val="none"/>
        </w:rPr>
        <w:t>the</w:t>
      </w:r>
      <w:r w:rsidR="00D0070D" w:rsidRPr="00D0070D">
        <w:rPr>
          <w:rStyle w:val="apple-converted-space"/>
          <w:color w:val="212121"/>
          <w:sz w:val="28"/>
          <w:szCs w:val="28"/>
          <w:u w:val="none"/>
        </w:rPr>
        <w:t> </w:t>
      </w:r>
      <w:proofErr w:type="spellStart"/>
      <w:r w:rsidR="00641B3B">
        <w:fldChar w:fldCharType="begin"/>
      </w:r>
      <w:r w:rsidR="00641B3B">
        <w:instrText xml:space="preserve"> HYPERLINK "https://developers.google.com/android/reference/com/google/android/gms/location/FusedLocationProviderApi.html" </w:instrText>
      </w:r>
      <w:r w:rsidR="00641B3B">
        <w:fldChar w:fldCharType="separate"/>
      </w:r>
      <w:r w:rsidR="00D0070D" w:rsidRPr="00D0070D">
        <w:rPr>
          <w:rStyle w:val="Hyperlink"/>
          <w:color w:val="039BE5"/>
          <w:sz w:val="28"/>
          <w:szCs w:val="28"/>
          <w:u w:val="none"/>
          <w:shd w:val="clear" w:color="auto" w:fill="F7F7F7"/>
        </w:rPr>
        <w:t>FusedLocationProviderApi</w:t>
      </w:r>
      <w:proofErr w:type="spellEnd"/>
      <w:r w:rsidR="00641B3B">
        <w:rPr>
          <w:rStyle w:val="Hyperlink"/>
          <w:color w:val="039BE5"/>
          <w:sz w:val="28"/>
          <w:szCs w:val="28"/>
          <w:u w:val="none"/>
          <w:shd w:val="clear" w:color="auto" w:fill="F7F7F7"/>
        </w:rPr>
        <w:fldChar w:fldCharType="end"/>
      </w:r>
      <w:r w:rsidR="00D0070D" w:rsidRPr="00D0070D">
        <w:rPr>
          <w:rStyle w:val="apple-converted-space"/>
          <w:color w:val="212121"/>
          <w:sz w:val="28"/>
          <w:szCs w:val="28"/>
          <w:u w:val="none"/>
        </w:rPr>
        <w:t> </w:t>
      </w:r>
      <w:r w:rsidR="00D0070D" w:rsidRPr="00D0070D">
        <w:rPr>
          <w:color w:val="212121"/>
          <w:sz w:val="28"/>
          <w:szCs w:val="28"/>
          <w:u w:val="none"/>
        </w:rPr>
        <w:t>when the location has changed.</w:t>
      </w:r>
    </w:p>
    <w:p w:rsidR="00D9783F" w:rsidRDefault="00D9783F" w:rsidP="00C0080F">
      <w:pPr>
        <w:pStyle w:val="Heading3"/>
        <w:rPr>
          <w:color w:val="000000"/>
          <w:sz w:val="28"/>
          <w:szCs w:val="28"/>
        </w:rPr>
      </w:pPr>
      <w:r>
        <w:rPr>
          <w:color w:val="000000"/>
          <w:sz w:val="28"/>
          <w:szCs w:val="28"/>
        </w:rPr>
        <w:t>Returns –</w:t>
      </w:r>
    </w:p>
    <w:p w:rsidR="00D9783F" w:rsidRDefault="00D9783F" w:rsidP="00D9783F">
      <w:pPr>
        <w:spacing w:before="100" w:beforeAutospacing="1" w:after="100" w:afterAutospacing="1" w:line="324" w:lineRule="atLeast"/>
        <w:ind w:left="360"/>
        <w:rPr>
          <w:b/>
          <w:color w:val="000000"/>
          <w:sz w:val="28"/>
          <w:szCs w:val="28"/>
          <w:u w:val="none"/>
        </w:rPr>
      </w:pPr>
      <w:proofErr w:type="spellStart"/>
      <w:r w:rsidRPr="002F24F7">
        <w:rPr>
          <w:b/>
          <w:color w:val="000000"/>
          <w:sz w:val="28"/>
          <w:szCs w:val="28"/>
          <w:u w:val="none"/>
        </w:rPr>
        <w:lastRenderedPageBreak/>
        <w:t>PendingResult</w:t>
      </w:r>
      <w:proofErr w:type="spellEnd"/>
      <w:r w:rsidRPr="002F24F7">
        <w:rPr>
          <w:b/>
          <w:color w:val="000000"/>
          <w:sz w:val="28"/>
          <w:szCs w:val="28"/>
          <w:u w:val="none"/>
        </w:rPr>
        <w:t>&lt;R&gt; -</w:t>
      </w:r>
    </w:p>
    <w:p w:rsidR="00D9783F" w:rsidRPr="00D9783F" w:rsidRDefault="00D9783F" w:rsidP="00D9783F">
      <w:pPr>
        <w:numPr>
          <w:ilvl w:val="0"/>
          <w:numId w:val="15"/>
        </w:numPr>
        <w:spacing w:before="120" w:after="120" w:line="360" w:lineRule="atLeast"/>
        <w:rPr>
          <w:color w:val="212121"/>
          <w:sz w:val="28"/>
          <w:szCs w:val="28"/>
          <w:u w:val="none"/>
        </w:rPr>
      </w:pPr>
      <w:proofErr w:type="gramStart"/>
      <w:r w:rsidRPr="00D9783F">
        <w:rPr>
          <w:color w:val="212121"/>
          <w:sz w:val="28"/>
          <w:szCs w:val="28"/>
          <w:u w:val="none"/>
        </w:rPr>
        <w:t>a</w:t>
      </w:r>
      <w:proofErr w:type="gramEnd"/>
      <w:r w:rsidRPr="00D9783F">
        <w:rPr>
          <w:color w:val="212121"/>
          <w:sz w:val="28"/>
          <w:szCs w:val="28"/>
          <w:u w:val="none"/>
        </w:rPr>
        <w:t xml:space="preserve"> </w:t>
      </w:r>
      <w:proofErr w:type="spellStart"/>
      <w:r w:rsidRPr="00D9783F">
        <w:rPr>
          <w:color w:val="212121"/>
          <w:sz w:val="28"/>
          <w:szCs w:val="28"/>
          <w:u w:val="none"/>
        </w:rPr>
        <w:t>PendingResult</w:t>
      </w:r>
      <w:proofErr w:type="spellEnd"/>
      <w:r w:rsidRPr="00D9783F">
        <w:rPr>
          <w:color w:val="212121"/>
          <w:sz w:val="28"/>
          <w:szCs w:val="28"/>
          <w:u w:val="none"/>
        </w:rPr>
        <w:t xml:space="preserve"> for the call, check</w:t>
      </w:r>
      <w:r w:rsidRPr="00D9783F">
        <w:rPr>
          <w:rStyle w:val="apple-converted-space"/>
          <w:color w:val="212121"/>
          <w:sz w:val="28"/>
          <w:szCs w:val="28"/>
          <w:u w:val="none"/>
        </w:rPr>
        <w:t> </w:t>
      </w:r>
      <w:proofErr w:type="spellStart"/>
      <w:r w:rsidR="00641B3B">
        <w:fldChar w:fldCharType="begin"/>
      </w:r>
      <w:r w:rsidR="00641B3B">
        <w:instrText xml:space="preserve"> HYPERLINK "https://developers.google.com/android/reference/com/google/android/gms/common/api/Status.html" \l "isSuccess()" </w:instrText>
      </w:r>
      <w:r w:rsidR="00641B3B">
        <w:fldChar w:fldCharType="separate"/>
      </w:r>
      <w:r w:rsidRPr="00D9783F">
        <w:rPr>
          <w:rStyle w:val="Hyperlink"/>
          <w:color w:val="039BE5"/>
          <w:sz w:val="28"/>
          <w:szCs w:val="28"/>
          <w:u w:val="none"/>
          <w:shd w:val="clear" w:color="auto" w:fill="F7F7F7"/>
        </w:rPr>
        <w:t>isSuccess</w:t>
      </w:r>
      <w:proofErr w:type="spellEnd"/>
      <w:r w:rsidRPr="00D9783F">
        <w:rPr>
          <w:rStyle w:val="Hyperlink"/>
          <w:color w:val="039BE5"/>
          <w:sz w:val="28"/>
          <w:szCs w:val="28"/>
          <w:u w:val="none"/>
          <w:shd w:val="clear" w:color="auto" w:fill="F7F7F7"/>
        </w:rPr>
        <w:t>()</w:t>
      </w:r>
      <w:r w:rsidR="00641B3B">
        <w:rPr>
          <w:rStyle w:val="Hyperlink"/>
          <w:color w:val="039BE5"/>
          <w:sz w:val="28"/>
          <w:szCs w:val="28"/>
          <w:u w:val="none"/>
          <w:shd w:val="clear" w:color="auto" w:fill="F7F7F7"/>
        </w:rPr>
        <w:fldChar w:fldCharType="end"/>
      </w:r>
      <w:r w:rsidRPr="00D9783F">
        <w:rPr>
          <w:rStyle w:val="apple-converted-space"/>
          <w:color w:val="212121"/>
          <w:sz w:val="28"/>
          <w:szCs w:val="28"/>
          <w:u w:val="none"/>
        </w:rPr>
        <w:t> </w:t>
      </w:r>
      <w:r w:rsidRPr="00D9783F">
        <w:rPr>
          <w:color w:val="212121"/>
          <w:sz w:val="28"/>
          <w:szCs w:val="28"/>
          <w:u w:val="none"/>
        </w:rPr>
        <w:t>to determine if it was successful.</w:t>
      </w:r>
    </w:p>
    <w:p w:rsidR="00D9783F" w:rsidRDefault="00D9783F" w:rsidP="00C0080F">
      <w:pPr>
        <w:pStyle w:val="Heading3"/>
        <w:rPr>
          <w:color w:val="000000"/>
          <w:sz w:val="28"/>
          <w:szCs w:val="28"/>
        </w:rPr>
      </w:pPr>
    </w:p>
    <w:p w:rsidR="00C0080F" w:rsidRPr="00EB7E44" w:rsidRDefault="00C0080F" w:rsidP="00C0080F">
      <w:pPr>
        <w:pStyle w:val="Heading3"/>
        <w:rPr>
          <w:ins w:id="130" w:author="Unknown"/>
          <w:color w:val="000000"/>
          <w:sz w:val="28"/>
          <w:szCs w:val="28"/>
        </w:rPr>
      </w:pPr>
      <w:ins w:id="131" w:author="Unknown">
        <w:r w:rsidRPr="00EB7E44">
          <w:rPr>
            <w:color w:val="000000"/>
            <w:sz w:val="28"/>
            <w:szCs w:val="28"/>
          </w:rPr>
          <w:t>L</w:t>
        </w:r>
      </w:ins>
      <w:r w:rsidR="005A740E">
        <w:rPr>
          <w:color w:val="000000"/>
          <w:sz w:val="28"/>
          <w:szCs w:val="28"/>
        </w:rPr>
        <w:t>istener</w:t>
      </w:r>
      <w:ins w:id="132" w:author="Unknown">
        <w:r w:rsidRPr="00EB7E44">
          <w:rPr>
            <w:color w:val="000000"/>
            <w:sz w:val="28"/>
            <w:szCs w:val="28"/>
          </w:rPr>
          <w:t xml:space="preserve"> Interfac</w:t>
        </w:r>
      </w:ins>
      <w:r w:rsidR="005A740E">
        <w:rPr>
          <w:color w:val="000000"/>
          <w:sz w:val="28"/>
          <w:szCs w:val="28"/>
        </w:rPr>
        <w:t>es</w:t>
      </w:r>
      <w:ins w:id="133" w:author="Unknown">
        <w:r w:rsidRPr="00EB7E44">
          <w:rPr>
            <w:color w:val="000000"/>
            <w:sz w:val="28"/>
            <w:szCs w:val="28"/>
          </w:rPr>
          <w:t xml:space="preserve"> Implementations for Callbacks</w:t>
        </w:r>
      </w:ins>
    </w:p>
    <w:p w:rsidR="00C0080F" w:rsidRPr="00EB7E44" w:rsidRDefault="00C0080F" w:rsidP="00C0080F">
      <w:pPr>
        <w:pStyle w:val="NormalWeb"/>
        <w:spacing w:line="324" w:lineRule="atLeast"/>
        <w:rPr>
          <w:ins w:id="134" w:author="Unknown"/>
          <w:color w:val="000000"/>
          <w:sz w:val="28"/>
          <w:szCs w:val="28"/>
        </w:rPr>
      </w:pPr>
      <w:ins w:id="135" w:author="Unknown">
        <w:r w:rsidRPr="00EB7E44">
          <w:rPr>
            <w:color w:val="000000"/>
            <w:sz w:val="28"/>
            <w:szCs w:val="28"/>
          </w:rPr>
          <w:t>The following interfaces should be implemented to get the location update.</w:t>
        </w:r>
      </w:ins>
    </w:p>
    <w:p w:rsidR="00C0080F" w:rsidRPr="006E6A52" w:rsidRDefault="00C0080F" w:rsidP="00C0080F">
      <w:pPr>
        <w:numPr>
          <w:ilvl w:val="0"/>
          <w:numId w:val="9"/>
        </w:numPr>
        <w:spacing w:before="100" w:beforeAutospacing="1" w:after="100" w:afterAutospacing="1" w:line="324" w:lineRule="atLeast"/>
        <w:rPr>
          <w:ins w:id="136" w:author="Unknown"/>
          <w:color w:val="000000"/>
          <w:sz w:val="28"/>
          <w:szCs w:val="28"/>
          <w:u w:val="none"/>
        </w:rPr>
      </w:pPr>
      <w:proofErr w:type="spellStart"/>
      <w:ins w:id="137" w:author="Unknown">
        <w:r w:rsidRPr="006E6A52">
          <w:rPr>
            <w:rStyle w:val="HTMLCode"/>
            <w:rFonts w:ascii="Times New Roman" w:eastAsiaTheme="minorHAnsi" w:hAnsi="Times New Roman" w:cs="Times New Roman"/>
            <w:color w:val="000000"/>
            <w:sz w:val="28"/>
            <w:szCs w:val="28"/>
            <w:u w:val="none"/>
          </w:rPr>
          <w:t>LocationListener</w:t>
        </w:r>
        <w:proofErr w:type="spellEnd"/>
        <w:r w:rsidRPr="006E6A52">
          <w:rPr>
            <w:rStyle w:val="apple-converted-space"/>
            <w:color w:val="000000"/>
            <w:sz w:val="28"/>
            <w:szCs w:val="28"/>
            <w:u w:val="none"/>
          </w:rPr>
          <w:t> </w:t>
        </w:r>
        <w:r w:rsidRPr="006E6A52">
          <w:rPr>
            <w:color w:val="000000"/>
            <w:sz w:val="28"/>
            <w:szCs w:val="28"/>
            <w:u w:val="none"/>
          </w:rPr>
          <w:t xml:space="preserve">provides call back for location change through </w:t>
        </w:r>
        <w:proofErr w:type="spellStart"/>
        <w:r w:rsidRPr="006E6A52">
          <w:rPr>
            <w:color w:val="000000"/>
            <w:sz w:val="28"/>
            <w:szCs w:val="28"/>
            <w:u w:val="none"/>
          </w:rPr>
          <w:t>onLocationChanged</w:t>
        </w:r>
        <w:proofErr w:type="spellEnd"/>
        <w:r w:rsidRPr="006E6A52">
          <w:rPr>
            <w:color w:val="000000"/>
            <w:sz w:val="28"/>
            <w:szCs w:val="28"/>
            <w:u w:val="none"/>
          </w:rPr>
          <w:t>.</w:t>
        </w:r>
      </w:ins>
    </w:p>
    <w:p w:rsidR="00C0080F" w:rsidRPr="006E6A52" w:rsidRDefault="00C0080F" w:rsidP="00C0080F">
      <w:pPr>
        <w:numPr>
          <w:ilvl w:val="0"/>
          <w:numId w:val="9"/>
        </w:numPr>
        <w:spacing w:before="100" w:beforeAutospacing="1" w:after="100" w:afterAutospacing="1" w:line="324" w:lineRule="atLeast"/>
        <w:rPr>
          <w:ins w:id="138" w:author="Unknown"/>
          <w:color w:val="000000"/>
          <w:sz w:val="28"/>
          <w:szCs w:val="28"/>
          <w:u w:val="none"/>
        </w:rPr>
      </w:pPr>
      <w:proofErr w:type="spellStart"/>
      <w:ins w:id="139" w:author="Unknown">
        <w:r w:rsidRPr="006E6A52">
          <w:rPr>
            <w:rStyle w:val="HTMLCode"/>
            <w:rFonts w:ascii="Times New Roman" w:eastAsiaTheme="minorHAnsi" w:hAnsi="Times New Roman" w:cs="Times New Roman"/>
            <w:color w:val="000000"/>
            <w:sz w:val="28"/>
            <w:szCs w:val="28"/>
            <w:u w:val="none"/>
          </w:rPr>
          <w:t>GoogleApiClient.ConnectionCallbacks</w:t>
        </w:r>
        <w:proofErr w:type="spellEnd"/>
        <w:r w:rsidRPr="006E6A52">
          <w:rPr>
            <w:rStyle w:val="apple-converted-space"/>
            <w:color w:val="000000"/>
            <w:sz w:val="28"/>
            <w:szCs w:val="28"/>
            <w:u w:val="none"/>
          </w:rPr>
          <w:t> </w:t>
        </w:r>
        <w:r w:rsidRPr="006E6A52">
          <w:rPr>
            <w:color w:val="000000"/>
            <w:sz w:val="28"/>
            <w:szCs w:val="28"/>
            <w:u w:val="none"/>
          </w:rPr>
          <w:t xml:space="preserve">provides call back for </w:t>
        </w:r>
        <w:proofErr w:type="spellStart"/>
        <w:r w:rsidRPr="006E6A52">
          <w:rPr>
            <w:color w:val="000000"/>
            <w:sz w:val="28"/>
            <w:szCs w:val="28"/>
            <w:u w:val="none"/>
          </w:rPr>
          <w:t>GoogleApiClient</w:t>
        </w:r>
        <w:proofErr w:type="spellEnd"/>
        <w:r w:rsidRPr="006E6A52">
          <w:rPr>
            <w:color w:val="000000"/>
            <w:sz w:val="28"/>
            <w:szCs w:val="28"/>
            <w:u w:val="none"/>
          </w:rPr>
          <w:t xml:space="preserve"> </w:t>
        </w:r>
        <w:proofErr w:type="spellStart"/>
        <w:r w:rsidRPr="006E6A52">
          <w:rPr>
            <w:color w:val="000000"/>
            <w:sz w:val="28"/>
            <w:szCs w:val="28"/>
            <w:u w:val="none"/>
          </w:rPr>
          <w:t>onConnected</w:t>
        </w:r>
        <w:proofErr w:type="spellEnd"/>
        <w:r w:rsidRPr="006E6A52">
          <w:rPr>
            <w:color w:val="000000"/>
            <w:sz w:val="28"/>
            <w:szCs w:val="28"/>
            <w:u w:val="none"/>
          </w:rPr>
          <w:t>.</w:t>
        </w:r>
      </w:ins>
    </w:p>
    <w:p w:rsidR="00C0080F" w:rsidRPr="006E6A52" w:rsidRDefault="00C0080F" w:rsidP="00C0080F">
      <w:pPr>
        <w:numPr>
          <w:ilvl w:val="0"/>
          <w:numId w:val="9"/>
        </w:numPr>
        <w:spacing w:before="100" w:beforeAutospacing="1" w:after="100" w:afterAutospacing="1" w:line="324" w:lineRule="atLeast"/>
        <w:rPr>
          <w:ins w:id="140" w:author="Unknown"/>
          <w:color w:val="000000"/>
          <w:sz w:val="28"/>
          <w:szCs w:val="28"/>
          <w:u w:val="none"/>
        </w:rPr>
      </w:pPr>
      <w:proofErr w:type="spellStart"/>
      <w:ins w:id="141" w:author="Unknown">
        <w:r w:rsidRPr="006E6A52">
          <w:rPr>
            <w:rStyle w:val="HTMLCode"/>
            <w:rFonts w:ascii="Times New Roman" w:eastAsiaTheme="minorHAnsi" w:hAnsi="Times New Roman" w:cs="Times New Roman"/>
            <w:color w:val="000000"/>
            <w:sz w:val="28"/>
            <w:szCs w:val="28"/>
            <w:u w:val="none"/>
          </w:rPr>
          <w:t>GoogleApiClient.OnConnectionFailedListener</w:t>
        </w:r>
      </w:ins>
      <w:proofErr w:type="spellEnd"/>
      <w:r w:rsidR="007C4757">
        <w:rPr>
          <w:rStyle w:val="HTMLCode"/>
          <w:rFonts w:ascii="Times New Roman" w:eastAsiaTheme="minorHAnsi" w:hAnsi="Times New Roman" w:cs="Times New Roman"/>
          <w:color w:val="000000"/>
          <w:sz w:val="28"/>
          <w:szCs w:val="28"/>
          <w:u w:val="none"/>
        </w:rPr>
        <w:t xml:space="preserve"> </w:t>
      </w:r>
      <w:ins w:id="142" w:author="Unknown">
        <w:r w:rsidRPr="006E6A52">
          <w:rPr>
            <w:color w:val="000000"/>
            <w:sz w:val="28"/>
            <w:szCs w:val="28"/>
            <w:u w:val="none"/>
          </w:rPr>
          <w:t xml:space="preserve">provides call back for </w:t>
        </w:r>
        <w:proofErr w:type="spellStart"/>
        <w:r w:rsidRPr="006E6A52">
          <w:rPr>
            <w:color w:val="000000"/>
            <w:sz w:val="28"/>
            <w:szCs w:val="28"/>
            <w:u w:val="none"/>
          </w:rPr>
          <w:t>GoogleApiClient</w:t>
        </w:r>
        <w:proofErr w:type="spellEnd"/>
        <w:r w:rsidRPr="006E6A52">
          <w:rPr>
            <w:color w:val="000000"/>
            <w:sz w:val="28"/>
            <w:szCs w:val="28"/>
            <w:u w:val="none"/>
          </w:rPr>
          <w:t xml:space="preserve"> </w:t>
        </w:r>
        <w:proofErr w:type="spellStart"/>
        <w:r w:rsidRPr="006E6A52">
          <w:rPr>
            <w:color w:val="000000"/>
            <w:sz w:val="28"/>
            <w:szCs w:val="28"/>
            <w:u w:val="none"/>
          </w:rPr>
          <w:t>onConnectionFailed</w:t>
        </w:r>
        <w:proofErr w:type="spellEnd"/>
        <w:r w:rsidRPr="006E6A52">
          <w:rPr>
            <w:color w:val="000000"/>
            <w:sz w:val="28"/>
            <w:szCs w:val="28"/>
            <w:u w:val="none"/>
          </w:rPr>
          <w:t>.</w:t>
        </w:r>
      </w:ins>
    </w:p>
    <w:p w:rsidR="00C0080F" w:rsidRPr="00572114" w:rsidRDefault="00C0080F" w:rsidP="00C0080F">
      <w:pPr>
        <w:pStyle w:val="Heading2"/>
        <w:pBdr>
          <w:bottom w:val="single" w:sz="6" w:space="0" w:color="AAAAAA"/>
        </w:pBdr>
        <w:rPr>
          <w:ins w:id="143" w:author="Unknown"/>
          <w:rFonts w:ascii="Times New Roman" w:hAnsi="Times New Roman" w:cs="Times New Roman"/>
          <w:b w:val="0"/>
          <w:bCs w:val="0"/>
          <w:color w:val="000000"/>
          <w:sz w:val="28"/>
          <w:szCs w:val="28"/>
          <w:u w:val="none"/>
        </w:rPr>
      </w:pPr>
      <w:ins w:id="144" w:author="Unknown">
        <w:r w:rsidRPr="00572114">
          <w:rPr>
            <w:rFonts w:ascii="Times New Roman" w:hAnsi="Times New Roman" w:cs="Times New Roman"/>
            <w:b w:val="0"/>
            <w:bCs w:val="0"/>
            <w:color w:val="000000"/>
            <w:sz w:val="28"/>
            <w:szCs w:val="28"/>
            <w:u w:val="none"/>
          </w:rPr>
          <w:t>Test Run the Location Application via Android Emulator</w:t>
        </w:r>
      </w:ins>
    </w:p>
    <w:p w:rsidR="00C0080F" w:rsidRPr="00572114" w:rsidRDefault="00C0080F" w:rsidP="00C0080F">
      <w:pPr>
        <w:pStyle w:val="NormalWeb"/>
        <w:spacing w:line="324" w:lineRule="atLeast"/>
        <w:rPr>
          <w:ins w:id="145" w:author="Unknown"/>
          <w:color w:val="000000"/>
          <w:sz w:val="28"/>
          <w:szCs w:val="28"/>
        </w:rPr>
      </w:pPr>
      <w:ins w:id="146" w:author="Unknown">
        <w:r w:rsidRPr="00572114">
          <w:rPr>
            <w:color w:val="000000"/>
            <w:sz w:val="28"/>
            <w:szCs w:val="28"/>
          </w:rPr>
          <w:t>In Eclipse, Open DDMS perspective (Window -&gt; Open Perspective)</w:t>
        </w:r>
      </w:ins>
    </w:p>
    <w:p w:rsidR="00C0080F" w:rsidRPr="00572114" w:rsidRDefault="00C0080F" w:rsidP="00C0080F">
      <w:pPr>
        <w:numPr>
          <w:ilvl w:val="0"/>
          <w:numId w:val="10"/>
        </w:numPr>
        <w:spacing w:before="100" w:beforeAutospacing="1" w:after="100" w:afterAutospacing="1" w:line="324" w:lineRule="atLeast"/>
        <w:rPr>
          <w:ins w:id="147" w:author="Unknown"/>
          <w:color w:val="000000"/>
          <w:sz w:val="28"/>
          <w:szCs w:val="28"/>
          <w:u w:val="none"/>
        </w:rPr>
      </w:pPr>
      <w:ins w:id="148" w:author="Unknown">
        <w:r w:rsidRPr="00572114">
          <w:rPr>
            <w:color w:val="000000"/>
            <w:sz w:val="28"/>
            <w:szCs w:val="28"/>
            <w:u w:val="none"/>
          </w:rPr>
          <w:t>Select your emulator device</w:t>
        </w:r>
      </w:ins>
    </w:p>
    <w:p w:rsidR="00C0080F" w:rsidRPr="00572114" w:rsidRDefault="00C0080F" w:rsidP="00C0080F">
      <w:pPr>
        <w:numPr>
          <w:ilvl w:val="0"/>
          <w:numId w:val="10"/>
        </w:numPr>
        <w:spacing w:before="100" w:beforeAutospacing="1" w:after="100" w:afterAutospacing="1" w:line="324" w:lineRule="atLeast"/>
        <w:rPr>
          <w:ins w:id="149" w:author="Unknown"/>
          <w:color w:val="000000"/>
          <w:sz w:val="28"/>
          <w:szCs w:val="28"/>
          <w:u w:val="none"/>
        </w:rPr>
      </w:pPr>
      <w:ins w:id="150" w:author="Unknown">
        <w:r w:rsidRPr="00572114">
          <w:rPr>
            <w:color w:val="000000"/>
            <w:sz w:val="28"/>
            <w:szCs w:val="28"/>
            <w:u w:val="none"/>
          </w:rPr>
          <w:t>Select the tab named emulator control</w:t>
        </w:r>
      </w:ins>
    </w:p>
    <w:p w:rsidR="00C0080F" w:rsidRPr="00572114" w:rsidRDefault="00C0080F" w:rsidP="00C0080F">
      <w:pPr>
        <w:numPr>
          <w:ilvl w:val="0"/>
          <w:numId w:val="10"/>
        </w:numPr>
        <w:spacing w:before="100" w:beforeAutospacing="1" w:after="100" w:afterAutospacing="1" w:line="324" w:lineRule="atLeast"/>
        <w:rPr>
          <w:ins w:id="151" w:author="Unknown"/>
          <w:color w:val="000000"/>
          <w:sz w:val="28"/>
          <w:szCs w:val="28"/>
          <w:u w:val="none"/>
        </w:rPr>
      </w:pPr>
      <w:ins w:id="152" w:author="Unknown">
        <w:r w:rsidRPr="00572114">
          <w:rPr>
            <w:color w:val="000000"/>
            <w:sz w:val="28"/>
            <w:szCs w:val="28"/>
            <w:u w:val="none"/>
          </w:rPr>
          <w:t>In ‘Location Controls’ panel, ‘Manual’ tab, give the Longitude and Latitude as input and ‘Send’.</w:t>
        </w:r>
      </w:ins>
    </w:p>
    <w:p w:rsidR="00C856CD" w:rsidRDefault="00C856CD" w:rsidP="00C856CD">
      <w:pPr>
        <w:pStyle w:val="Heading1"/>
        <w:shd w:val="clear" w:color="auto" w:fill="FFFFFF"/>
        <w:spacing w:before="360" w:after="180" w:line="840" w:lineRule="atLeast"/>
        <w:rPr>
          <w:rFonts w:ascii="Times New Roman" w:hAnsi="Times New Roman" w:cs="Times New Roman"/>
          <w:bCs w:val="0"/>
          <w:sz w:val="52"/>
          <w:szCs w:val="66"/>
          <w:u w:val="none"/>
        </w:rPr>
      </w:pPr>
    </w:p>
    <w:p w:rsidR="00C856CD" w:rsidRDefault="00C856CD" w:rsidP="00C856CD"/>
    <w:p w:rsidR="00C856CD" w:rsidRPr="00C856CD" w:rsidRDefault="00C856CD" w:rsidP="00C856CD"/>
    <w:p w:rsidR="00A92384" w:rsidRDefault="00A92384" w:rsidP="00C856CD">
      <w:pPr>
        <w:pStyle w:val="Heading1"/>
        <w:shd w:val="clear" w:color="auto" w:fill="FFFFFF"/>
        <w:spacing w:before="360" w:after="180" w:line="840" w:lineRule="atLeast"/>
        <w:rPr>
          <w:rFonts w:ascii="Times New Roman" w:hAnsi="Times New Roman" w:cs="Times New Roman"/>
          <w:bCs w:val="0"/>
          <w:sz w:val="52"/>
          <w:szCs w:val="66"/>
          <w:u w:val="none"/>
        </w:rPr>
      </w:pPr>
    </w:p>
    <w:p w:rsidR="00C856CD" w:rsidRDefault="00C856CD" w:rsidP="00C856CD">
      <w:pPr>
        <w:pStyle w:val="Heading1"/>
        <w:shd w:val="clear" w:color="auto" w:fill="FFFFFF"/>
        <w:spacing w:before="360" w:after="180" w:line="840" w:lineRule="atLeast"/>
        <w:rPr>
          <w:rFonts w:ascii="Times New Roman" w:hAnsi="Times New Roman" w:cs="Times New Roman"/>
          <w:bCs w:val="0"/>
          <w:sz w:val="52"/>
          <w:szCs w:val="66"/>
          <w:u w:val="none"/>
        </w:rPr>
      </w:pPr>
      <w:r w:rsidRPr="00C856CD">
        <w:rPr>
          <w:rFonts w:ascii="Times New Roman" w:hAnsi="Times New Roman" w:cs="Times New Roman"/>
          <w:bCs w:val="0"/>
          <w:sz w:val="52"/>
          <w:szCs w:val="66"/>
          <w:u w:val="none"/>
        </w:rPr>
        <w:t>Adding Maps</w:t>
      </w:r>
    </w:p>
    <w:p w:rsidR="00C856CD" w:rsidRPr="00C856CD" w:rsidRDefault="00C856CD" w:rsidP="00C856CD">
      <w:pPr>
        <w:rPr>
          <w:sz w:val="32"/>
          <w:u w:val="none"/>
        </w:rPr>
      </w:pPr>
      <w:r>
        <w:rPr>
          <w:color w:val="000000"/>
          <w:sz w:val="28"/>
          <w:szCs w:val="23"/>
          <w:u w:val="none"/>
          <w:shd w:val="clear" w:color="auto" w:fill="FFFFFF"/>
        </w:rPr>
        <w:t>Android allows us to integrate G</w:t>
      </w:r>
      <w:r w:rsidRPr="00C856CD">
        <w:rPr>
          <w:color w:val="000000"/>
          <w:sz w:val="28"/>
          <w:szCs w:val="23"/>
          <w:u w:val="none"/>
          <w:shd w:val="clear" w:color="auto" w:fill="FFFFFF"/>
        </w:rPr>
        <w:t>oogle maps in our application. You c</w:t>
      </w:r>
      <w:r>
        <w:rPr>
          <w:color w:val="000000"/>
          <w:sz w:val="28"/>
          <w:szCs w:val="23"/>
          <w:u w:val="none"/>
          <w:shd w:val="clear" w:color="auto" w:fill="FFFFFF"/>
        </w:rPr>
        <w:t>an show any location on the map</w:t>
      </w:r>
      <w:r w:rsidRPr="00C856CD">
        <w:rPr>
          <w:color w:val="000000"/>
          <w:sz w:val="28"/>
          <w:szCs w:val="23"/>
          <w:u w:val="none"/>
          <w:shd w:val="clear" w:color="auto" w:fill="FFFFFF"/>
        </w:rPr>
        <w:t xml:space="preserve">, or can show </w:t>
      </w:r>
      <w:r>
        <w:rPr>
          <w:color w:val="000000"/>
          <w:sz w:val="28"/>
          <w:szCs w:val="23"/>
          <w:u w:val="none"/>
          <w:shd w:val="clear" w:color="auto" w:fill="FFFFFF"/>
        </w:rPr>
        <w:t>different routes on the map et</w:t>
      </w:r>
      <w:r w:rsidRPr="00C856CD">
        <w:rPr>
          <w:color w:val="000000"/>
          <w:sz w:val="28"/>
          <w:szCs w:val="23"/>
          <w:u w:val="none"/>
          <w:shd w:val="clear" w:color="auto" w:fill="FFFFFF"/>
        </w:rPr>
        <w:t>c. You can also customize the map according to your choices.</w:t>
      </w:r>
    </w:p>
    <w:p w:rsidR="00C856CD" w:rsidRDefault="00C856CD" w:rsidP="00C856CD">
      <w:pPr>
        <w:shd w:val="clear" w:color="auto" w:fill="FFFFFF"/>
        <w:spacing w:line="360" w:lineRule="atLeast"/>
        <w:rPr>
          <w:rFonts w:ascii="Arial" w:hAnsi="Arial" w:cs="Arial"/>
          <w:sz w:val="21"/>
          <w:szCs w:val="21"/>
        </w:rPr>
      </w:pPr>
      <w:r>
        <w:rPr>
          <w:rFonts w:ascii="Arial" w:hAnsi="Arial" w:cs="Arial"/>
          <w:noProof/>
          <w:sz w:val="21"/>
          <w:szCs w:val="21"/>
        </w:rPr>
        <w:drawing>
          <wp:inline distT="0" distB="0" distL="0" distR="0">
            <wp:extent cx="4666891" cy="2096135"/>
            <wp:effectExtent l="0" t="0" r="0" b="0"/>
            <wp:docPr id="1" name="Picture 1" descr="Google maps samp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maps sample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1645" cy="2098270"/>
                    </a:xfrm>
                    <a:prstGeom prst="rect">
                      <a:avLst/>
                    </a:prstGeom>
                    <a:noFill/>
                    <a:ln>
                      <a:noFill/>
                    </a:ln>
                  </pic:spPr>
                </pic:pic>
              </a:graphicData>
            </a:graphic>
          </wp:inline>
        </w:drawing>
      </w:r>
    </w:p>
    <w:p w:rsidR="00C856CD" w:rsidRDefault="00C856CD" w:rsidP="00C856CD">
      <w:pPr>
        <w:pStyle w:val="NormalWeb"/>
        <w:shd w:val="clear" w:color="auto" w:fill="FFFFFF"/>
        <w:spacing w:before="0" w:beforeAutospacing="0" w:after="180" w:afterAutospacing="0" w:line="360" w:lineRule="atLeast"/>
        <w:rPr>
          <w:sz w:val="28"/>
          <w:szCs w:val="21"/>
        </w:rPr>
      </w:pPr>
      <w:r w:rsidRPr="00C856CD">
        <w:rPr>
          <w:sz w:val="28"/>
          <w:szCs w:val="21"/>
        </w:rPr>
        <w:t>The</w:t>
      </w:r>
      <w:r w:rsidRPr="00C856CD">
        <w:rPr>
          <w:rStyle w:val="apple-converted-space"/>
          <w:sz w:val="28"/>
          <w:szCs w:val="21"/>
        </w:rPr>
        <w:t> </w:t>
      </w:r>
      <w:hyperlink r:id="rId18" w:history="1">
        <w:r w:rsidRPr="00C856CD">
          <w:rPr>
            <w:rStyle w:val="Hyperlink"/>
            <w:color w:val="039BE5"/>
            <w:sz w:val="28"/>
            <w:szCs w:val="21"/>
            <w:u w:val="none"/>
          </w:rPr>
          <w:t>Google Maps Android API</w:t>
        </w:r>
      </w:hyperlink>
      <w:r w:rsidRPr="00C856CD">
        <w:rPr>
          <w:rStyle w:val="apple-converted-space"/>
          <w:sz w:val="28"/>
          <w:szCs w:val="21"/>
        </w:rPr>
        <w:t> </w:t>
      </w:r>
      <w:r w:rsidRPr="00C856CD">
        <w:rPr>
          <w:sz w:val="28"/>
          <w:szCs w:val="21"/>
        </w:rPr>
        <w:t>allows you to include maps and customized mapping information in your app.</w:t>
      </w:r>
    </w:p>
    <w:p w:rsidR="00C856CD" w:rsidRPr="00C856CD" w:rsidRDefault="00C856CD" w:rsidP="00C856CD">
      <w:pPr>
        <w:pStyle w:val="NormalWeb"/>
        <w:shd w:val="clear" w:color="auto" w:fill="FFFFFF"/>
        <w:spacing w:before="0" w:beforeAutospacing="0" w:after="180" w:afterAutospacing="0" w:line="360" w:lineRule="atLeast"/>
        <w:rPr>
          <w:sz w:val="28"/>
          <w:szCs w:val="21"/>
        </w:rPr>
      </w:pPr>
    </w:p>
    <w:p w:rsidR="004253D1" w:rsidRPr="004253D1" w:rsidRDefault="004253D1" w:rsidP="004253D1">
      <w:pPr>
        <w:pStyle w:val="Heading2"/>
        <w:spacing w:before="48" w:after="48" w:line="360" w:lineRule="atLeast"/>
        <w:ind w:right="48"/>
        <w:rPr>
          <w:rFonts w:ascii="Times New Roman" w:hAnsi="Times New Roman" w:cs="Times New Roman"/>
          <w:bCs w:val="0"/>
          <w:color w:val="121214"/>
          <w:spacing w:val="-15"/>
          <w:sz w:val="32"/>
          <w:szCs w:val="28"/>
          <w:u w:val="none"/>
        </w:rPr>
      </w:pPr>
      <w:r w:rsidRPr="004253D1">
        <w:rPr>
          <w:rFonts w:ascii="Times New Roman" w:hAnsi="Times New Roman" w:cs="Times New Roman"/>
          <w:bCs w:val="0"/>
          <w:color w:val="121214"/>
          <w:spacing w:val="-15"/>
          <w:sz w:val="32"/>
          <w:szCs w:val="28"/>
          <w:u w:val="none"/>
        </w:rPr>
        <w:t>Integrating Google Maps</w:t>
      </w:r>
      <w:r>
        <w:rPr>
          <w:rFonts w:ascii="Times New Roman" w:hAnsi="Times New Roman" w:cs="Times New Roman"/>
          <w:bCs w:val="0"/>
          <w:color w:val="121214"/>
          <w:spacing w:val="-15"/>
          <w:sz w:val="32"/>
          <w:szCs w:val="28"/>
          <w:u w:val="none"/>
        </w:rPr>
        <w:t xml:space="preserve"> -</w:t>
      </w:r>
    </w:p>
    <w:p w:rsidR="004253D1" w:rsidRPr="004253D1" w:rsidRDefault="004253D1" w:rsidP="004253D1">
      <w:pPr>
        <w:pStyle w:val="NormalWeb"/>
        <w:spacing w:before="0" w:beforeAutospacing="0" w:after="240" w:afterAutospacing="0" w:line="360" w:lineRule="atLeast"/>
        <w:ind w:left="48" w:right="48"/>
        <w:jc w:val="both"/>
        <w:rPr>
          <w:color w:val="000000"/>
          <w:sz w:val="28"/>
          <w:szCs w:val="28"/>
        </w:rPr>
      </w:pPr>
      <w:r>
        <w:rPr>
          <w:color w:val="000000"/>
          <w:sz w:val="28"/>
          <w:szCs w:val="28"/>
        </w:rPr>
        <w:t>Integrating G</w:t>
      </w:r>
      <w:r w:rsidRPr="004253D1">
        <w:rPr>
          <w:color w:val="000000"/>
          <w:sz w:val="28"/>
          <w:szCs w:val="28"/>
        </w:rPr>
        <w:t>oogle maps in your application basically consists of these 4 steps.</w:t>
      </w:r>
    </w:p>
    <w:p w:rsidR="004253D1" w:rsidRDefault="004253D1" w:rsidP="004253D1">
      <w:pPr>
        <w:pStyle w:val="NormalWeb"/>
        <w:numPr>
          <w:ilvl w:val="0"/>
          <w:numId w:val="16"/>
        </w:numPr>
        <w:spacing w:before="0" w:beforeAutospacing="0" w:after="240" w:afterAutospacing="0" w:line="360" w:lineRule="atLeast"/>
        <w:ind w:left="768" w:right="48"/>
        <w:jc w:val="both"/>
        <w:rPr>
          <w:color w:val="000000"/>
          <w:sz w:val="28"/>
          <w:szCs w:val="28"/>
        </w:rPr>
      </w:pPr>
      <w:r w:rsidRPr="004253D1">
        <w:rPr>
          <w:color w:val="000000"/>
          <w:sz w:val="28"/>
          <w:szCs w:val="28"/>
        </w:rPr>
        <w:t>Download and configure. Google Play Services SDK</w:t>
      </w:r>
    </w:p>
    <w:p w:rsidR="00BC61F0" w:rsidRPr="004253D1" w:rsidRDefault="00BC61F0" w:rsidP="004253D1">
      <w:pPr>
        <w:pStyle w:val="NormalWeb"/>
        <w:numPr>
          <w:ilvl w:val="0"/>
          <w:numId w:val="16"/>
        </w:numPr>
        <w:spacing w:before="0" w:beforeAutospacing="0" w:after="240" w:afterAutospacing="0" w:line="360" w:lineRule="atLeast"/>
        <w:ind w:left="768" w:right="48"/>
        <w:jc w:val="both"/>
        <w:rPr>
          <w:color w:val="000000"/>
          <w:sz w:val="28"/>
          <w:szCs w:val="28"/>
        </w:rPr>
      </w:pPr>
      <w:r>
        <w:rPr>
          <w:color w:val="000000"/>
          <w:sz w:val="28"/>
          <w:szCs w:val="28"/>
        </w:rPr>
        <w:t>Create a Google Maps project</w:t>
      </w:r>
    </w:p>
    <w:p w:rsidR="004253D1" w:rsidRPr="004253D1" w:rsidRDefault="004253D1" w:rsidP="004253D1">
      <w:pPr>
        <w:pStyle w:val="NormalWeb"/>
        <w:numPr>
          <w:ilvl w:val="0"/>
          <w:numId w:val="16"/>
        </w:numPr>
        <w:spacing w:before="0" w:beforeAutospacing="0" w:after="240" w:afterAutospacing="0" w:line="360" w:lineRule="atLeast"/>
        <w:ind w:left="768" w:right="48"/>
        <w:jc w:val="both"/>
        <w:rPr>
          <w:color w:val="000000"/>
          <w:sz w:val="28"/>
          <w:szCs w:val="28"/>
        </w:rPr>
      </w:pPr>
      <w:r>
        <w:rPr>
          <w:color w:val="000000"/>
          <w:sz w:val="28"/>
          <w:szCs w:val="28"/>
        </w:rPr>
        <w:t>Obtain API key from G</w:t>
      </w:r>
      <w:r w:rsidRPr="004253D1">
        <w:rPr>
          <w:color w:val="000000"/>
          <w:sz w:val="28"/>
          <w:szCs w:val="28"/>
        </w:rPr>
        <w:t>oogle console</w:t>
      </w:r>
    </w:p>
    <w:p w:rsidR="004253D1" w:rsidRPr="004253D1" w:rsidRDefault="004253D1" w:rsidP="004253D1">
      <w:pPr>
        <w:pStyle w:val="NormalWeb"/>
        <w:numPr>
          <w:ilvl w:val="0"/>
          <w:numId w:val="16"/>
        </w:numPr>
        <w:spacing w:before="0" w:beforeAutospacing="0" w:after="240" w:afterAutospacing="0" w:line="360" w:lineRule="atLeast"/>
        <w:ind w:left="768" w:right="48"/>
        <w:jc w:val="both"/>
        <w:rPr>
          <w:color w:val="000000"/>
          <w:sz w:val="28"/>
          <w:szCs w:val="28"/>
        </w:rPr>
      </w:pPr>
      <w:r w:rsidRPr="004253D1">
        <w:rPr>
          <w:color w:val="000000"/>
          <w:sz w:val="28"/>
          <w:szCs w:val="28"/>
        </w:rPr>
        <w:t>Specify Android Manifest settings</w:t>
      </w:r>
    </w:p>
    <w:p w:rsidR="004253D1" w:rsidRPr="004253D1" w:rsidRDefault="004253D1" w:rsidP="004253D1">
      <w:pPr>
        <w:pStyle w:val="Heading2"/>
        <w:pBdr>
          <w:bottom w:val="single" w:sz="6" w:space="2" w:color="EBEBEB"/>
        </w:pBdr>
        <w:spacing w:before="600" w:after="300" w:line="480" w:lineRule="atLeast"/>
        <w:rPr>
          <w:rFonts w:ascii="Times New Roman" w:hAnsi="Times New Roman" w:cs="Times New Roman"/>
          <w:bCs w:val="0"/>
          <w:color w:val="212121"/>
          <w:spacing w:val="-2"/>
          <w:sz w:val="28"/>
          <w:szCs w:val="28"/>
          <w:u w:val="none"/>
        </w:rPr>
      </w:pPr>
      <w:r w:rsidRPr="004253D1">
        <w:rPr>
          <w:rFonts w:ascii="Times New Roman" w:hAnsi="Times New Roman" w:cs="Times New Roman"/>
          <w:bCs w:val="0"/>
          <w:color w:val="212121"/>
          <w:spacing w:val="-2"/>
          <w:sz w:val="28"/>
          <w:szCs w:val="28"/>
          <w:u w:val="none"/>
        </w:rPr>
        <w:lastRenderedPageBreak/>
        <w:t>Create a Google Maps project</w:t>
      </w:r>
    </w:p>
    <w:p w:rsidR="004253D1" w:rsidRPr="004253D1" w:rsidRDefault="004253D1" w:rsidP="004253D1">
      <w:pPr>
        <w:pStyle w:val="NormalWeb"/>
        <w:spacing w:before="240" w:beforeAutospacing="0" w:after="240" w:afterAutospacing="0" w:line="360" w:lineRule="atLeast"/>
        <w:rPr>
          <w:color w:val="212121"/>
          <w:sz w:val="28"/>
          <w:szCs w:val="28"/>
        </w:rPr>
      </w:pPr>
      <w:r w:rsidRPr="004253D1">
        <w:rPr>
          <w:color w:val="212121"/>
          <w:sz w:val="28"/>
          <w:szCs w:val="28"/>
        </w:rPr>
        <w:t>Follow these steps to create a new app project including a map activity:</w:t>
      </w:r>
    </w:p>
    <w:p w:rsidR="004253D1" w:rsidRPr="004253D1" w:rsidRDefault="004253D1" w:rsidP="004253D1">
      <w:pPr>
        <w:numPr>
          <w:ilvl w:val="0"/>
          <w:numId w:val="17"/>
        </w:numPr>
        <w:spacing w:before="120" w:after="120" w:line="360" w:lineRule="atLeast"/>
        <w:ind w:left="0"/>
        <w:rPr>
          <w:color w:val="212121"/>
          <w:sz w:val="28"/>
          <w:szCs w:val="28"/>
          <w:u w:val="none"/>
        </w:rPr>
      </w:pPr>
      <w:r w:rsidRPr="004253D1">
        <w:rPr>
          <w:color w:val="212121"/>
          <w:sz w:val="28"/>
          <w:szCs w:val="28"/>
          <w:u w:val="none"/>
        </w:rPr>
        <w:t>Start Android Studio.</w:t>
      </w:r>
    </w:p>
    <w:p w:rsidR="004253D1" w:rsidRPr="004253D1" w:rsidRDefault="004253D1" w:rsidP="004253D1">
      <w:pPr>
        <w:pStyle w:val="NormalWeb"/>
        <w:numPr>
          <w:ilvl w:val="0"/>
          <w:numId w:val="17"/>
        </w:numPr>
        <w:spacing w:before="0" w:beforeAutospacing="0" w:after="120" w:afterAutospacing="0" w:line="360" w:lineRule="atLeast"/>
        <w:ind w:left="0"/>
        <w:rPr>
          <w:color w:val="212121"/>
          <w:sz w:val="28"/>
          <w:szCs w:val="28"/>
        </w:rPr>
      </w:pPr>
      <w:r w:rsidRPr="004253D1">
        <w:rPr>
          <w:color w:val="212121"/>
          <w:sz w:val="28"/>
          <w:szCs w:val="28"/>
        </w:rPr>
        <w:t>Create a new project as follows:</w:t>
      </w:r>
    </w:p>
    <w:p w:rsidR="004253D1" w:rsidRPr="004253D1" w:rsidRDefault="004253D1" w:rsidP="004253D1">
      <w:pPr>
        <w:numPr>
          <w:ilvl w:val="1"/>
          <w:numId w:val="17"/>
        </w:numPr>
        <w:spacing w:before="120" w:after="120" w:line="360" w:lineRule="atLeast"/>
        <w:ind w:left="0"/>
        <w:rPr>
          <w:color w:val="212121"/>
          <w:sz w:val="28"/>
          <w:szCs w:val="28"/>
          <w:u w:val="none"/>
        </w:rPr>
      </w:pPr>
      <w:r w:rsidRPr="004253D1">
        <w:rPr>
          <w:color w:val="212121"/>
          <w:sz w:val="28"/>
          <w:szCs w:val="28"/>
          <w:u w:val="none"/>
        </w:rPr>
        <w:t>If you see the</w:t>
      </w:r>
      <w:r w:rsidRPr="004253D1">
        <w:rPr>
          <w:rStyle w:val="apple-converted-space"/>
          <w:color w:val="212121"/>
          <w:sz w:val="28"/>
          <w:szCs w:val="28"/>
          <w:u w:val="none"/>
        </w:rPr>
        <w:t> </w:t>
      </w:r>
      <w:r w:rsidRPr="004253D1">
        <w:rPr>
          <w:rStyle w:val="Strong"/>
          <w:color w:val="212121"/>
          <w:sz w:val="28"/>
          <w:szCs w:val="28"/>
          <w:u w:val="none"/>
        </w:rPr>
        <w:t>Welcome to Android Studio</w:t>
      </w:r>
      <w:r w:rsidRPr="004253D1">
        <w:rPr>
          <w:rStyle w:val="apple-converted-space"/>
          <w:color w:val="212121"/>
          <w:sz w:val="28"/>
          <w:szCs w:val="28"/>
          <w:u w:val="none"/>
        </w:rPr>
        <w:t> </w:t>
      </w:r>
      <w:r w:rsidRPr="004253D1">
        <w:rPr>
          <w:color w:val="212121"/>
          <w:sz w:val="28"/>
          <w:szCs w:val="28"/>
          <w:u w:val="none"/>
        </w:rPr>
        <w:t>dialog, choose</w:t>
      </w:r>
      <w:r w:rsidRPr="004253D1">
        <w:rPr>
          <w:rStyle w:val="apple-converted-space"/>
          <w:color w:val="212121"/>
          <w:sz w:val="28"/>
          <w:szCs w:val="28"/>
          <w:u w:val="none"/>
        </w:rPr>
        <w:t> </w:t>
      </w:r>
      <w:r w:rsidRPr="004253D1">
        <w:rPr>
          <w:rStyle w:val="Strong"/>
          <w:color w:val="212121"/>
          <w:sz w:val="28"/>
          <w:szCs w:val="28"/>
          <w:u w:val="none"/>
        </w:rPr>
        <w:t>Start a new Android Studio project</w:t>
      </w:r>
      <w:r w:rsidRPr="004253D1">
        <w:rPr>
          <w:color w:val="212121"/>
          <w:sz w:val="28"/>
          <w:szCs w:val="28"/>
          <w:u w:val="none"/>
        </w:rPr>
        <w:t>, available under 'Quick Start' on the right of the dialog.</w:t>
      </w:r>
    </w:p>
    <w:p w:rsidR="004253D1" w:rsidRPr="004253D1" w:rsidRDefault="004253D1" w:rsidP="004253D1">
      <w:pPr>
        <w:pStyle w:val="NormalWeb"/>
        <w:numPr>
          <w:ilvl w:val="0"/>
          <w:numId w:val="17"/>
        </w:numPr>
        <w:spacing w:before="0" w:beforeAutospacing="0" w:after="0" w:afterAutospacing="0" w:line="360" w:lineRule="atLeast"/>
        <w:ind w:left="0"/>
        <w:rPr>
          <w:color w:val="212121"/>
          <w:sz w:val="28"/>
          <w:szCs w:val="28"/>
        </w:rPr>
      </w:pPr>
      <w:r w:rsidRPr="004253D1">
        <w:rPr>
          <w:color w:val="212121"/>
          <w:sz w:val="28"/>
          <w:szCs w:val="28"/>
        </w:rPr>
        <w:t>Enter your app name, company domain, and project location, as prompted. Then click</w:t>
      </w:r>
      <w:r w:rsidRPr="004253D1">
        <w:rPr>
          <w:rStyle w:val="apple-converted-space"/>
          <w:color w:val="212121"/>
          <w:sz w:val="28"/>
          <w:szCs w:val="28"/>
        </w:rPr>
        <w:t> </w:t>
      </w:r>
      <w:proofErr w:type="gramStart"/>
      <w:r w:rsidRPr="004253D1">
        <w:rPr>
          <w:rStyle w:val="Strong"/>
          <w:color w:val="212121"/>
          <w:sz w:val="28"/>
          <w:szCs w:val="28"/>
        </w:rPr>
        <w:t>Next</w:t>
      </w:r>
      <w:proofErr w:type="gramEnd"/>
      <w:r w:rsidRPr="004253D1">
        <w:rPr>
          <w:color w:val="212121"/>
          <w:sz w:val="28"/>
          <w:szCs w:val="28"/>
        </w:rPr>
        <w:t>.</w:t>
      </w:r>
    </w:p>
    <w:p w:rsidR="004253D1" w:rsidRPr="004253D1" w:rsidRDefault="004253D1" w:rsidP="004253D1">
      <w:pPr>
        <w:numPr>
          <w:ilvl w:val="0"/>
          <w:numId w:val="17"/>
        </w:numPr>
        <w:spacing w:before="120" w:after="120" w:line="360" w:lineRule="atLeast"/>
        <w:ind w:left="0"/>
        <w:rPr>
          <w:color w:val="212121"/>
          <w:sz w:val="28"/>
          <w:szCs w:val="28"/>
          <w:u w:val="none"/>
        </w:rPr>
      </w:pPr>
      <w:r w:rsidRPr="004253D1">
        <w:rPr>
          <w:color w:val="212121"/>
          <w:sz w:val="28"/>
          <w:szCs w:val="28"/>
          <w:u w:val="none"/>
        </w:rPr>
        <w:t>Select the form factors you need for your app. If you're not sure what you need, just select</w:t>
      </w:r>
      <w:r w:rsidRPr="004253D1">
        <w:rPr>
          <w:rStyle w:val="apple-converted-space"/>
          <w:color w:val="212121"/>
          <w:sz w:val="28"/>
          <w:szCs w:val="28"/>
          <w:u w:val="none"/>
        </w:rPr>
        <w:t> </w:t>
      </w:r>
      <w:r w:rsidRPr="004253D1">
        <w:rPr>
          <w:rStyle w:val="Strong"/>
          <w:color w:val="212121"/>
          <w:sz w:val="28"/>
          <w:szCs w:val="28"/>
          <w:u w:val="none"/>
        </w:rPr>
        <w:t>Phone and Tablet</w:t>
      </w:r>
      <w:r w:rsidRPr="004253D1">
        <w:rPr>
          <w:color w:val="212121"/>
          <w:sz w:val="28"/>
          <w:szCs w:val="28"/>
          <w:u w:val="none"/>
        </w:rPr>
        <w:t>. Then click</w:t>
      </w:r>
      <w:r w:rsidRPr="004253D1">
        <w:rPr>
          <w:rStyle w:val="apple-converted-space"/>
          <w:color w:val="212121"/>
          <w:sz w:val="28"/>
          <w:szCs w:val="28"/>
          <w:u w:val="none"/>
        </w:rPr>
        <w:t> </w:t>
      </w:r>
      <w:proofErr w:type="gramStart"/>
      <w:r w:rsidRPr="004253D1">
        <w:rPr>
          <w:rStyle w:val="Strong"/>
          <w:color w:val="212121"/>
          <w:sz w:val="28"/>
          <w:szCs w:val="28"/>
          <w:u w:val="none"/>
        </w:rPr>
        <w:t>Next</w:t>
      </w:r>
      <w:proofErr w:type="gramEnd"/>
      <w:r w:rsidRPr="004253D1">
        <w:rPr>
          <w:color w:val="212121"/>
          <w:sz w:val="28"/>
          <w:szCs w:val="28"/>
          <w:u w:val="none"/>
        </w:rPr>
        <w:t>.</w:t>
      </w:r>
    </w:p>
    <w:p w:rsidR="004253D1" w:rsidRPr="004253D1" w:rsidRDefault="004253D1" w:rsidP="004253D1">
      <w:pPr>
        <w:numPr>
          <w:ilvl w:val="0"/>
          <w:numId w:val="17"/>
        </w:numPr>
        <w:spacing w:before="120" w:after="120" w:line="360" w:lineRule="atLeast"/>
        <w:ind w:left="0"/>
        <w:rPr>
          <w:color w:val="212121"/>
          <w:sz w:val="28"/>
          <w:szCs w:val="28"/>
          <w:u w:val="none"/>
        </w:rPr>
      </w:pPr>
      <w:r w:rsidRPr="004253D1">
        <w:rPr>
          <w:color w:val="212121"/>
          <w:sz w:val="28"/>
          <w:szCs w:val="28"/>
          <w:u w:val="none"/>
        </w:rPr>
        <w:t>Select</w:t>
      </w:r>
      <w:r w:rsidRPr="004253D1">
        <w:rPr>
          <w:rStyle w:val="apple-converted-space"/>
          <w:color w:val="212121"/>
          <w:sz w:val="28"/>
          <w:szCs w:val="28"/>
          <w:u w:val="none"/>
        </w:rPr>
        <w:t> </w:t>
      </w:r>
      <w:r w:rsidRPr="004253D1">
        <w:rPr>
          <w:rStyle w:val="Strong"/>
          <w:color w:val="212121"/>
          <w:sz w:val="28"/>
          <w:szCs w:val="28"/>
          <w:u w:val="none"/>
        </w:rPr>
        <w:t>Google Maps Activity</w:t>
      </w:r>
      <w:r w:rsidRPr="004253D1">
        <w:rPr>
          <w:rStyle w:val="apple-converted-space"/>
          <w:color w:val="212121"/>
          <w:sz w:val="28"/>
          <w:szCs w:val="28"/>
          <w:u w:val="none"/>
        </w:rPr>
        <w:t> </w:t>
      </w:r>
      <w:r w:rsidRPr="004253D1">
        <w:rPr>
          <w:color w:val="212121"/>
          <w:sz w:val="28"/>
          <w:szCs w:val="28"/>
          <w:u w:val="none"/>
        </w:rPr>
        <w:t>in the 'Add an activity to Mobile' dialog. Then click</w:t>
      </w:r>
      <w:r w:rsidRPr="004253D1">
        <w:rPr>
          <w:rStyle w:val="apple-converted-space"/>
          <w:color w:val="212121"/>
          <w:sz w:val="28"/>
          <w:szCs w:val="28"/>
          <w:u w:val="none"/>
        </w:rPr>
        <w:t> </w:t>
      </w:r>
      <w:proofErr w:type="gramStart"/>
      <w:r w:rsidRPr="004253D1">
        <w:rPr>
          <w:rStyle w:val="Strong"/>
          <w:color w:val="212121"/>
          <w:sz w:val="28"/>
          <w:szCs w:val="28"/>
          <w:u w:val="none"/>
        </w:rPr>
        <w:t>Next</w:t>
      </w:r>
      <w:proofErr w:type="gramEnd"/>
      <w:r w:rsidRPr="004253D1">
        <w:rPr>
          <w:color w:val="212121"/>
          <w:sz w:val="28"/>
          <w:szCs w:val="28"/>
          <w:u w:val="none"/>
        </w:rPr>
        <w:t>.</w:t>
      </w:r>
    </w:p>
    <w:p w:rsidR="004253D1" w:rsidRPr="004253D1" w:rsidRDefault="004253D1" w:rsidP="004253D1">
      <w:pPr>
        <w:numPr>
          <w:ilvl w:val="0"/>
          <w:numId w:val="17"/>
        </w:numPr>
        <w:spacing w:before="120" w:after="120" w:line="360" w:lineRule="atLeast"/>
        <w:ind w:left="0"/>
        <w:rPr>
          <w:color w:val="212121"/>
          <w:sz w:val="28"/>
          <w:szCs w:val="28"/>
          <w:u w:val="none"/>
        </w:rPr>
      </w:pPr>
      <w:r w:rsidRPr="004253D1">
        <w:rPr>
          <w:color w:val="212121"/>
          <w:sz w:val="28"/>
          <w:szCs w:val="28"/>
          <w:u w:val="none"/>
        </w:rPr>
        <w:t>Enter the activity name, layout name and title as prompted. The default values are fine. Then click</w:t>
      </w:r>
      <w:r w:rsidRPr="004253D1">
        <w:rPr>
          <w:rStyle w:val="apple-converted-space"/>
          <w:color w:val="212121"/>
          <w:sz w:val="28"/>
          <w:szCs w:val="28"/>
          <w:u w:val="none"/>
        </w:rPr>
        <w:t> </w:t>
      </w:r>
      <w:r w:rsidRPr="004253D1">
        <w:rPr>
          <w:rStyle w:val="Strong"/>
          <w:color w:val="212121"/>
          <w:sz w:val="28"/>
          <w:szCs w:val="28"/>
          <w:u w:val="none"/>
        </w:rPr>
        <w:t>Finish</w:t>
      </w:r>
      <w:r w:rsidRPr="004253D1">
        <w:rPr>
          <w:color w:val="212121"/>
          <w:sz w:val="28"/>
          <w:szCs w:val="28"/>
          <w:u w:val="none"/>
        </w:rPr>
        <w:t>.</w:t>
      </w:r>
    </w:p>
    <w:p w:rsidR="004253D1" w:rsidRDefault="00223150" w:rsidP="004253D1">
      <w:pPr>
        <w:pStyle w:val="NormalWeb"/>
        <w:spacing w:before="240" w:beforeAutospacing="0" w:after="240" w:afterAutospacing="0" w:line="360" w:lineRule="atLeast"/>
        <w:rPr>
          <w:color w:val="212121"/>
          <w:sz w:val="28"/>
          <w:szCs w:val="28"/>
        </w:rPr>
      </w:pPr>
      <w:r>
        <w:rPr>
          <w:color w:val="212121"/>
          <w:sz w:val="28"/>
          <w:szCs w:val="28"/>
        </w:rPr>
        <w:t>Note</w:t>
      </w:r>
      <w:r w:rsidR="004253D1">
        <w:rPr>
          <w:color w:val="212121"/>
          <w:sz w:val="28"/>
          <w:szCs w:val="28"/>
        </w:rPr>
        <w:t xml:space="preserve">- </w:t>
      </w:r>
      <w:r w:rsidR="004253D1" w:rsidRPr="004253D1">
        <w:rPr>
          <w:color w:val="212121"/>
          <w:sz w:val="28"/>
          <w:szCs w:val="28"/>
        </w:rPr>
        <w:t xml:space="preserve">Android Studio starts </w:t>
      </w:r>
      <w:proofErr w:type="spellStart"/>
      <w:r w:rsidR="004253D1" w:rsidRPr="004253D1">
        <w:rPr>
          <w:color w:val="212121"/>
          <w:sz w:val="28"/>
          <w:szCs w:val="28"/>
        </w:rPr>
        <w:t>Gradle</w:t>
      </w:r>
      <w:proofErr w:type="spellEnd"/>
      <w:r w:rsidR="004253D1" w:rsidRPr="004253D1">
        <w:rPr>
          <w:color w:val="212121"/>
          <w:sz w:val="28"/>
          <w:szCs w:val="28"/>
        </w:rPr>
        <w:t xml:space="preserve"> and builds your project. This may take a few seconds. </w:t>
      </w:r>
    </w:p>
    <w:p w:rsidR="004253D1" w:rsidRPr="004253D1" w:rsidRDefault="00223150" w:rsidP="004253D1">
      <w:pPr>
        <w:pStyle w:val="NormalWeb"/>
        <w:spacing w:before="240" w:beforeAutospacing="0" w:after="240" w:afterAutospacing="0" w:line="360" w:lineRule="atLeast"/>
        <w:rPr>
          <w:color w:val="212121"/>
          <w:sz w:val="28"/>
          <w:szCs w:val="28"/>
        </w:rPr>
      </w:pPr>
      <w:r>
        <w:rPr>
          <w:color w:val="212121"/>
          <w:sz w:val="28"/>
          <w:szCs w:val="28"/>
        </w:rPr>
        <w:t xml:space="preserve">Note- </w:t>
      </w:r>
      <w:r w:rsidR="004253D1" w:rsidRPr="004253D1">
        <w:rPr>
          <w:color w:val="212121"/>
          <w:sz w:val="28"/>
          <w:szCs w:val="28"/>
        </w:rPr>
        <w:t>When the build is finished, Android Studio opens the</w:t>
      </w:r>
      <w:r w:rsidR="004253D1" w:rsidRPr="004253D1">
        <w:rPr>
          <w:rStyle w:val="apple-converted-space"/>
          <w:color w:val="212121"/>
          <w:sz w:val="28"/>
          <w:szCs w:val="28"/>
        </w:rPr>
        <w:t> </w:t>
      </w:r>
      <w:r w:rsidR="004253D1" w:rsidRPr="004253D1">
        <w:rPr>
          <w:rStyle w:val="HTMLCode"/>
          <w:rFonts w:ascii="Times New Roman" w:hAnsi="Times New Roman" w:cs="Times New Roman"/>
          <w:color w:val="37474F"/>
          <w:sz w:val="28"/>
          <w:szCs w:val="28"/>
          <w:shd w:val="clear" w:color="auto" w:fill="F7F7F7"/>
        </w:rPr>
        <w:t>google_maps_api.xml</w:t>
      </w:r>
      <w:r w:rsidR="004253D1" w:rsidRPr="004253D1">
        <w:rPr>
          <w:rStyle w:val="apple-converted-space"/>
          <w:color w:val="212121"/>
          <w:sz w:val="28"/>
          <w:szCs w:val="28"/>
        </w:rPr>
        <w:t> </w:t>
      </w:r>
      <w:r w:rsidR="004253D1" w:rsidRPr="004253D1">
        <w:rPr>
          <w:color w:val="212121"/>
          <w:sz w:val="28"/>
          <w:szCs w:val="28"/>
        </w:rPr>
        <w:t>and the</w:t>
      </w:r>
      <w:r w:rsidR="004253D1" w:rsidRPr="004253D1">
        <w:rPr>
          <w:rStyle w:val="apple-converted-space"/>
          <w:color w:val="212121"/>
          <w:sz w:val="28"/>
          <w:szCs w:val="28"/>
        </w:rPr>
        <w:t> </w:t>
      </w:r>
      <w:r w:rsidR="004253D1" w:rsidRPr="004253D1">
        <w:rPr>
          <w:rStyle w:val="HTMLCode"/>
          <w:rFonts w:ascii="Times New Roman" w:hAnsi="Times New Roman" w:cs="Times New Roman"/>
          <w:color w:val="37474F"/>
          <w:sz w:val="28"/>
          <w:szCs w:val="28"/>
          <w:shd w:val="clear" w:color="auto" w:fill="F7F7F7"/>
        </w:rPr>
        <w:t>MapsActivity.java</w:t>
      </w:r>
      <w:r w:rsidR="004253D1" w:rsidRPr="004253D1">
        <w:rPr>
          <w:rStyle w:val="apple-converted-space"/>
          <w:color w:val="212121"/>
          <w:sz w:val="28"/>
          <w:szCs w:val="28"/>
        </w:rPr>
        <w:t> </w:t>
      </w:r>
      <w:r w:rsidR="004253D1" w:rsidRPr="004253D1">
        <w:rPr>
          <w:color w:val="212121"/>
          <w:sz w:val="28"/>
          <w:szCs w:val="28"/>
        </w:rPr>
        <w:t>files in the editor. (Note that your activity may have a different name, but it will be the one you configured during setup.) Notice that the</w:t>
      </w:r>
      <w:r w:rsidR="004253D1" w:rsidRPr="004253D1">
        <w:rPr>
          <w:rStyle w:val="apple-converted-space"/>
          <w:color w:val="212121"/>
          <w:sz w:val="28"/>
          <w:szCs w:val="28"/>
        </w:rPr>
        <w:t> </w:t>
      </w:r>
      <w:r w:rsidR="004253D1" w:rsidRPr="004253D1">
        <w:rPr>
          <w:rStyle w:val="HTMLCode"/>
          <w:rFonts w:ascii="Times New Roman" w:hAnsi="Times New Roman" w:cs="Times New Roman"/>
          <w:color w:val="37474F"/>
          <w:sz w:val="28"/>
          <w:szCs w:val="28"/>
          <w:shd w:val="clear" w:color="auto" w:fill="F7F7F7"/>
        </w:rPr>
        <w:t>google_maps_api.xml</w:t>
      </w:r>
      <w:r w:rsidR="004253D1" w:rsidRPr="004253D1">
        <w:rPr>
          <w:rStyle w:val="apple-converted-space"/>
          <w:color w:val="212121"/>
          <w:sz w:val="28"/>
          <w:szCs w:val="28"/>
        </w:rPr>
        <w:t> </w:t>
      </w:r>
      <w:r w:rsidR="004253D1" w:rsidRPr="004253D1">
        <w:rPr>
          <w:color w:val="212121"/>
          <w:sz w:val="28"/>
          <w:szCs w:val="28"/>
        </w:rPr>
        <w:t>file contains instructions on getting a Google Maps API key before you try to run the application. The next section describes getting the API key in more detail.</w:t>
      </w:r>
    </w:p>
    <w:p w:rsidR="004253D1" w:rsidRPr="00BC61F0" w:rsidRDefault="004253D1" w:rsidP="004253D1">
      <w:pPr>
        <w:pStyle w:val="Heading2"/>
        <w:pBdr>
          <w:bottom w:val="single" w:sz="6" w:space="2" w:color="EBEBEB"/>
        </w:pBdr>
        <w:spacing w:before="600" w:after="300" w:line="480" w:lineRule="atLeast"/>
        <w:rPr>
          <w:rFonts w:ascii="Times New Roman" w:hAnsi="Times New Roman" w:cs="Times New Roman"/>
          <w:bCs w:val="0"/>
          <w:color w:val="212121"/>
          <w:spacing w:val="-2"/>
          <w:sz w:val="28"/>
          <w:szCs w:val="28"/>
          <w:u w:val="none"/>
        </w:rPr>
      </w:pPr>
      <w:r w:rsidRPr="00BC61F0">
        <w:rPr>
          <w:rFonts w:ascii="Times New Roman" w:hAnsi="Times New Roman" w:cs="Times New Roman"/>
          <w:bCs w:val="0"/>
          <w:color w:val="212121"/>
          <w:spacing w:val="-2"/>
          <w:sz w:val="28"/>
          <w:szCs w:val="28"/>
          <w:u w:val="none"/>
        </w:rPr>
        <w:t>Get a Google Maps API key</w:t>
      </w:r>
    </w:p>
    <w:p w:rsidR="004253D1" w:rsidRPr="004253D1" w:rsidRDefault="004253D1" w:rsidP="004253D1">
      <w:pPr>
        <w:pStyle w:val="NormalWeb"/>
        <w:spacing w:before="240" w:beforeAutospacing="0" w:after="240" w:afterAutospacing="0" w:line="360" w:lineRule="atLeast"/>
        <w:rPr>
          <w:color w:val="212121"/>
          <w:sz w:val="28"/>
          <w:szCs w:val="28"/>
        </w:rPr>
      </w:pPr>
      <w:r w:rsidRPr="004253D1">
        <w:rPr>
          <w:color w:val="212121"/>
          <w:sz w:val="28"/>
          <w:szCs w:val="28"/>
        </w:rPr>
        <w:t>Your application needs an API key to access the Google Maps servers. The type of key you need is a</w:t>
      </w:r>
      <w:r w:rsidRPr="004253D1">
        <w:rPr>
          <w:rStyle w:val="apple-converted-space"/>
          <w:color w:val="212121"/>
          <w:sz w:val="28"/>
          <w:szCs w:val="28"/>
        </w:rPr>
        <w:t> </w:t>
      </w:r>
      <w:r w:rsidRPr="004253D1">
        <w:rPr>
          <w:rStyle w:val="Strong"/>
          <w:color w:val="212121"/>
          <w:sz w:val="28"/>
          <w:szCs w:val="28"/>
        </w:rPr>
        <w:t>Key for Android applications</w:t>
      </w:r>
      <w:r w:rsidRPr="004253D1">
        <w:rPr>
          <w:color w:val="212121"/>
          <w:sz w:val="28"/>
          <w:szCs w:val="28"/>
        </w:rPr>
        <w:t xml:space="preserve">. The key is free. You can use it with any of your applications </w:t>
      </w:r>
      <w:r w:rsidR="006A23A3">
        <w:rPr>
          <w:color w:val="212121"/>
          <w:sz w:val="28"/>
          <w:szCs w:val="28"/>
        </w:rPr>
        <w:t>(</w:t>
      </w:r>
      <w:r w:rsidR="00641D04">
        <w:rPr>
          <w:color w:val="212121"/>
          <w:sz w:val="28"/>
          <w:szCs w:val="28"/>
        </w:rPr>
        <w:t>if is</w:t>
      </w:r>
      <w:r w:rsidR="006A23A3">
        <w:rPr>
          <w:color w:val="212121"/>
          <w:sz w:val="28"/>
          <w:szCs w:val="28"/>
        </w:rPr>
        <w:t xml:space="preserve"> having same </w:t>
      </w:r>
      <w:proofErr w:type="spellStart"/>
      <w:r w:rsidR="006A23A3">
        <w:rPr>
          <w:color w:val="212121"/>
          <w:sz w:val="28"/>
          <w:szCs w:val="28"/>
        </w:rPr>
        <w:t>packageName</w:t>
      </w:r>
      <w:proofErr w:type="spellEnd"/>
      <w:proofErr w:type="gramStart"/>
      <w:r w:rsidR="006A23A3">
        <w:rPr>
          <w:color w:val="212121"/>
          <w:sz w:val="28"/>
          <w:szCs w:val="28"/>
        </w:rPr>
        <w:t>)</w:t>
      </w:r>
      <w:r w:rsidRPr="004253D1">
        <w:rPr>
          <w:color w:val="212121"/>
          <w:sz w:val="28"/>
          <w:szCs w:val="28"/>
        </w:rPr>
        <w:t>that</w:t>
      </w:r>
      <w:proofErr w:type="gramEnd"/>
      <w:r w:rsidRPr="004253D1">
        <w:rPr>
          <w:color w:val="212121"/>
          <w:sz w:val="28"/>
          <w:szCs w:val="28"/>
        </w:rPr>
        <w:t xml:space="preserve"> call the Google Maps Android API, and it supports an unlimited number of users.</w:t>
      </w:r>
    </w:p>
    <w:p w:rsidR="004253D1" w:rsidRPr="004253D1" w:rsidRDefault="004253D1" w:rsidP="004253D1">
      <w:pPr>
        <w:pStyle w:val="NormalWeb"/>
        <w:spacing w:before="240" w:beforeAutospacing="0" w:after="240" w:afterAutospacing="0" w:line="360" w:lineRule="atLeast"/>
        <w:rPr>
          <w:color w:val="212121"/>
          <w:sz w:val="28"/>
          <w:szCs w:val="28"/>
        </w:rPr>
      </w:pPr>
      <w:r w:rsidRPr="004253D1">
        <w:rPr>
          <w:color w:val="212121"/>
          <w:sz w:val="28"/>
          <w:szCs w:val="28"/>
        </w:rPr>
        <w:lastRenderedPageBreak/>
        <w:t>Choose</w:t>
      </w:r>
      <w:r w:rsidRPr="004253D1">
        <w:rPr>
          <w:rStyle w:val="apple-converted-space"/>
          <w:color w:val="212121"/>
          <w:sz w:val="28"/>
          <w:szCs w:val="28"/>
        </w:rPr>
        <w:t> </w:t>
      </w:r>
      <w:r w:rsidRPr="004253D1">
        <w:rPr>
          <w:rStyle w:val="Strong"/>
          <w:color w:val="212121"/>
          <w:sz w:val="28"/>
          <w:szCs w:val="28"/>
        </w:rPr>
        <w:t>one of the following ways</w:t>
      </w:r>
      <w:r w:rsidRPr="004253D1">
        <w:rPr>
          <w:rStyle w:val="apple-converted-space"/>
          <w:color w:val="212121"/>
          <w:sz w:val="28"/>
          <w:szCs w:val="28"/>
        </w:rPr>
        <w:t> </w:t>
      </w:r>
      <w:r w:rsidRPr="004253D1">
        <w:rPr>
          <w:color w:val="212121"/>
          <w:sz w:val="28"/>
          <w:szCs w:val="28"/>
        </w:rPr>
        <w:t>to get your API key:</w:t>
      </w:r>
    </w:p>
    <w:p w:rsidR="004253D1" w:rsidRPr="004253D1" w:rsidRDefault="004253D1" w:rsidP="004253D1">
      <w:pPr>
        <w:pStyle w:val="NormalWeb"/>
        <w:numPr>
          <w:ilvl w:val="0"/>
          <w:numId w:val="18"/>
        </w:numPr>
        <w:spacing w:before="0" w:beforeAutospacing="0" w:after="120" w:afterAutospacing="0" w:line="360" w:lineRule="atLeast"/>
        <w:ind w:left="0"/>
        <w:rPr>
          <w:color w:val="212121"/>
          <w:sz w:val="28"/>
          <w:szCs w:val="28"/>
        </w:rPr>
      </w:pPr>
      <w:r w:rsidRPr="004253D1">
        <w:rPr>
          <w:rStyle w:val="Strong"/>
          <w:color w:val="212121"/>
          <w:sz w:val="28"/>
          <w:szCs w:val="28"/>
        </w:rPr>
        <w:t>The fast, easy way:</w:t>
      </w:r>
      <w:r w:rsidRPr="004253D1">
        <w:rPr>
          <w:rStyle w:val="apple-converted-space"/>
          <w:color w:val="212121"/>
          <w:sz w:val="28"/>
          <w:szCs w:val="28"/>
        </w:rPr>
        <w:t> </w:t>
      </w:r>
      <w:r w:rsidRPr="004253D1">
        <w:rPr>
          <w:color w:val="212121"/>
          <w:sz w:val="28"/>
          <w:szCs w:val="28"/>
        </w:rPr>
        <w:t>Use the link provided in the</w:t>
      </w:r>
      <w:r w:rsidRPr="004253D1">
        <w:rPr>
          <w:rStyle w:val="apple-converted-space"/>
          <w:color w:val="212121"/>
          <w:sz w:val="28"/>
          <w:szCs w:val="28"/>
        </w:rPr>
        <w:t> </w:t>
      </w:r>
      <w:r w:rsidRPr="004253D1">
        <w:rPr>
          <w:rStyle w:val="HTMLCode"/>
          <w:rFonts w:ascii="Times New Roman" w:hAnsi="Times New Roman" w:cs="Times New Roman"/>
          <w:color w:val="37474F"/>
          <w:sz w:val="28"/>
          <w:szCs w:val="28"/>
          <w:shd w:val="clear" w:color="auto" w:fill="F7F7F7"/>
        </w:rPr>
        <w:t>google_maps_api.xml</w:t>
      </w:r>
      <w:r w:rsidRPr="004253D1">
        <w:rPr>
          <w:rStyle w:val="apple-converted-space"/>
          <w:color w:val="212121"/>
          <w:sz w:val="28"/>
          <w:szCs w:val="28"/>
        </w:rPr>
        <w:t> </w:t>
      </w:r>
      <w:r w:rsidRPr="004253D1">
        <w:rPr>
          <w:color w:val="212121"/>
          <w:sz w:val="28"/>
          <w:szCs w:val="28"/>
        </w:rPr>
        <w:t>file that Android Studio created for you:</w:t>
      </w:r>
    </w:p>
    <w:p w:rsidR="004253D1" w:rsidRPr="004253D1" w:rsidRDefault="004253D1" w:rsidP="004253D1">
      <w:pPr>
        <w:numPr>
          <w:ilvl w:val="1"/>
          <w:numId w:val="18"/>
        </w:numPr>
        <w:spacing w:before="120" w:after="120" w:line="360" w:lineRule="atLeast"/>
        <w:ind w:left="0"/>
        <w:rPr>
          <w:color w:val="212121"/>
          <w:sz w:val="28"/>
          <w:szCs w:val="28"/>
          <w:u w:val="none"/>
        </w:rPr>
      </w:pPr>
      <w:r w:rsidRPr="004253D1">
        <w:rPr>
          <w:color w:val="212121"/>
          <w:sz w:val="28"/>
          <w:szCs w:val="28"/>
          <w:u w:val="none"/>
        </w:rPr>
        <w:t>Copy the link provided in the</w:t>
      </w:r>
      <w:r w:rsidRPr="004253D1">
        <w:rPr>
          <w:rStyle w:val="apple-converted-space"/>
          <w:color w:val="212121"/>
          <w:sz w:val="28"/>
          <w:szCs w:val="28"/>
          <w:u w:val="none"/>
        </w:rPr>
        <w:t> </w:t>
      </w:r>
      <w:r w:rsidRPr="004253D1">
        <w:rPr>
          <w:rStyle w:val="HTMLCode"/>
          <w:rFonts w:ascii="Times New Roman" w:eastAsiaTheme="minorHAnsi" w:hAnsi="Times New Roman" w:cs="Times New Roman"/>
          <w:color w:val="37474F"/>
          <w:sz w:val="28"/>
          <w:szCs w:val="28"/>
          <w:u w:val="none"/>
          <w:shd w:val="clear" w:color="auto" w:fill="F7F7F7"/>
        </w:rPr>
        <w:t>google_maps_api.xml</w:t>
      </w:r>
      <w:r w:rsidRPr="004253D1">
        <w:rPr>
          <w:rStyle w:val="apple-converted-space"/>
          <w:color w:val="212121"/>
          <w:sz w:val="28"/>
          <w:szCs w:val="28"/>
          <w:u w:val="none"/>
        </w:rPr>
        <w:t> </w:t>
      </w:r>
      <w:r w:rsidRPr="004253D1">
        <w:rPr>
          <w:color w:val="212121"/>
          <w:sz w:val="28"/>
          <w:szCs w:val="28"/>
          <w:u w:val="none"/>
        </w:rPr>
        <w:t>file and paste it into your browser. The link takes you to the Google Developers Console and supplies information via URL parameters, thus reducing the manual input required from you.</w:t>
      </w:r>
    </w:p>
    <w:p w:rsidR="004253D1" w:rsidRPr="004253D1" w:rsidRDefault="004253D1" w:rsidP="004253D1">
      <w:pPr>
        <w:numPr>
          <w:ilvl w:val="1"/>
          <w:numId w:val="18"/>
        </w:numPr>
        <w:spacing w:before="120" w:after="120" w:line="360" w:lineRule="atLeast"/>
        <w:ind w:left="0"/>
        <w:rPr>
          <w:color w:val="212121"/>
          <w:sz w:val="28"/>
          <w:szCs w:val="28"/>
          <w:u w:val="none"/>
        </w:rPr>
      </w:pPr>
      <w:r w:rsidRPr="004253D1">
        <w:rPr>
          <w:color w:val="212121"/>
          <w:sz w:val="28"/>
          <w:szCs w:val="28"/>
          <w:u w:val="none"/>
        </w:rPr>
        <w:t>Follow the instructions to create a new project on the console or select an existing project.</w:t>
      </w:r>
    </w:p>
    <w:p w:rsidR="004253D1" w:rsidRPr="004253D1" w:rsidRDefault="004253D1" w:rsidP="004253D1">
      <w:pPr>
        <w:numPr>
          <w:ilvl w:val="1"/>
          <w:numId w:val="18"/>
        </w:numPr>
        <w:spacing w:before="120" w:after="120" w:line="360" w:lineRule="atLeast"/>
        <w:ind w:left="0"/>
        <w:rPr>
          <w:color w:val="212121"/>
          <w:sz w:val="28"/>
          <w:szCs w:val="28"/>
          <w:u w:val="none"/>
        </w:rPr>
      </w:pPr>
      <w:r w:rsidRPr="004253D1">
        <w:rPr>
          <w:color w:val="212121"/>
          <w:sz w:val="28"/>
          <w:szCs w:val="28"/>
          <w:u w:val="none"/>
        </w:rPr>
        <w:t>Create an Android API key for your console project.</w:t>
      </w:r>
    </w:p>
    <w:p w:rsidR="004253D1" w:rsidRPr="004253D1" w:rsidRDefault="004253D1" w:rsidP="004253D1">
      <w:pPr>
        <w:numPr>
          <w:ilvl w:val="1"/>
          <w:numId w:val="18"/>
        </w:numPr>
        <w:spacing w:before="120" w:after="120" w:line="360" w:lineRule="atLeast"/>
        <w:ind w:left="0"/>
        <w:rPr>
          <w:color w:val="212121"/>
          <w:sz w:val="28"/>
          <w:szCs w:val="28"/>
          <w:u w:val="none"/>
        </w:rPr>
      </w:pPr>
      <w:r w:rsidRPr="004253D1">
        <w:rPr>
          <w:color w:val="212121"/>
          <w:sz w:val="28"/>
          <w:szCs w:val="28"/>
          <w:u w:val="none"/>
        </w:rPr>
        <w:t>Copy the resulting API key, go back to Android Studio, and paste the API key into the &lt;string&gt; element in the</w:t>
      </w:r>
      <w:r w:rsidRPr="004253D1">
        <w:rPr>
          <w:rStyle w:val="apple-converted-space"/>
          <w:color w:val="212121"/>
          <w:sz w:val="28"/>
          <w:szCs w:val="28"/>
          <w:u w:val="none"/>
        </w:rPr>
        <w:t> </w:t>
      </w:r>
      <w:r w:rsidRPr="004253D1">
        <w:rPr>
          <w:rStyle w:val="HTMLCode"/>
          <w:rFonts w:ascii="Times New Roman" w:eastAsiaTheme="minorHAnsi" w:hAnsi="Times New Roman" w:cs="Times New Roman"/>
          <w:color w:val="37474F"/>
          <w:sz w:val="28"/>
          <w:szCs w:val="28"/>
          <w:u w:val="none"/>
          <w:shd w:val="clear" w:color="auto" w:fill="F7F7F7"/>
        </w:rPr>
        <w:t>google_maps_api.xml</w:t>
      </w:r>
      <w:r w:rsidRPr="004253D1">
        <w:rPr>
          <w:rStyle w:val="apple-converted-space"/>
          <w:color w:val="212121"/>
          <w:sz w:val="28"/>
          <w:szCs w:val="28"/>
          <w:u w:val="none"/>
        </w:rPr>
        <w:t> </w:t>
      </w:r>
      <w:r w:rsidRPr="004253D1">
        <w:rPr>
          <w:color w:val="212121"/>
          <w:sz w:val="28"/>
          <w:szCs w:val="28"/>
          <w:u w:val="none"/>
        </w:rPr>
        <w:t>file.</w:t>
      </w:r>
    </w:p>
    <w:p w:rsidR="004253D1" w:rsidRPr="004253D1" w:rsidRDefault="004253D1" w:rsidP="004253D1">
      <w:pPr>
        <w:pStyle w:val="NormalWeb"/>
        <w:numPr>
          <w:ilvl w:val="0"/>
          <w:numId w:val="18"/>
        </w:numPr>
        <w:spacing w:before="0" w:beforeAutospacing="0" w:after="120" w:afterAutospacing="0" w:line="360" w:lineRule="atLeast"/>
        <w:ind w:left="0"/>
        <w:rPr>
          <w:color w:val="212121"/>
          <w:sz w:val="28"/>
          <w:szCs w:val="28"/>
        </w:rPr>
      </w:pPr>
      <w:r w:rsidRPr="004253D1">
        <w:rPr>
          <w:rStyle w:val="Strong"/>
          <w:color w:val="212121"/>
          <w:sz w:val="28"/>
          <w:szCs w:val="28"/>
        </w:rPr>
        <w:t>A slightly less fast way:</w:t>
      </w:r>
      <w:r w:rsidRPr="004253D1">
        <w:rPr>
          <w:rStyle w:val="apple-converted-space"/>
          <w:color w:val="212121"/>
          <w:sz w:val="28"/>
          <w:szCs w:val="28"/>
        </w:rPr>
        <w:t> </w:t>
      </w:r>
      <w:r w:rsidRPr="004253D1">
        <w:rPr>
          <w:color w:val="212121"/>
          <w:sz w:val="28"/>
          <w:szCs w:val="28"/>
        </w:rPr>
        <w:t>Use the credentials provided in the</w:t>
      </w:r>
      <w:r w:rsidRPr="004253D1">
        <w:rPr>
          <w:rStyle w:val="apple-converted-space"/>
          <w:color w:val="212121"/>
          <w:sz w:val="28"/>
          <w:szCs w:val="28"/>
        </w:rPr>
        <w:t> </w:t>
      </w:r>
      <w:r w:rsidRPr="004253D1">
        <w:rPr>
          <w:rStyle w:val="HTMLCode"/>
          <w:rFonts w:ascii="Times New Roman" w:hAnsi="Times New Roman" w:cs="Times New Roman"/>
          <w:color w:val="37474F"/>
          <w:sz w:val="28"/>
          <w:szCs w:val="28"/>
          <w:shd w:val="clear" w:color="auto" w:fill="F7F7F7"/>
        </w:rPr>
        <w:t>google_maps_api.xml</w:t>
      </w:r>
      <w:r w:rsidRPr="004253D1">
        <w:rPr>
          <w:rStyle w:val="apple-converted-space"/>
          <w:color w:val="212121"/>
          <w:sz w:val="28"/>
          <w:szCs w:val="28"/>
        </w:rPr>
        <w:t> </w:t>
      </w:r>
      <w:r w:rsidRPr="004253D1">
        <w:rPr>
          <w:color w:val="212121"/>
          <w:sz w:val="28"/>
          <w:szCs w:val="28"/>
        </w:rPr>
        <w:t>file that Android Studio created for you:</w:t>
      </w:r>
    </w:p>
    <w:p w:rsidR="004253D1" w:rsidRPr="004253D1" w:rsidRDefault="004253D1" w:rsidP="004253D1">
      <w:pPr>
        <w:numPr>
          <w:ilvl w:val="1"/>
          <w:numId w:val="18"/>
        </w:numPr>
        <w:spacing w:before="120" w:after="120" w:line="360" w:lineRule="atLeast"/>
        <w:ind w:left="0"/>
        <w:rPr>
          <w:color w:val="212121"/>
          <w:sz w:val="28"/>
          <w:szCs w:val="28"/>
          <w:u w:val="none"/>
        </w:rPr>
      </w:pPr>
      <w:r w:rsidRPr="004253D1">
        <w:rPr>
          <w:color w:val="212121"/>
          <w:sz w:val="28"/>
          <w:szCs w:val="28"/>
          <w:u w:val="none"/>
        </w:rPr>
        <w:t>Copy the credentials provided in the</w:t>
      </w:r>
      <w:r w:rsidRPr="004253D1">
        <w:rPr>
          <w:rStyle w:val="apple-converted-space"/>
          <w:color w:val="212121"/>
          <w:sz w:val="28"/>
          <w:szCs w:val="28"/>
          <w:u w:val="none"/>
        </w:rPr>
        <w:t> </w:t>
      </w:r>
      <w:r w:rsidRPr="004253D1">
        <w:rPr>
          <w:rStyle w:val="HTMLCode"/>
          <w:rFonts w:ascii="Times New Roman" w:eastAsiaTheme="minorHAnsi" w:hAnsi="Times New Roman" w:cs="Times New Roman"/>
          <w:color w:val="37474F"/>
          <w:sz w:val="28"/>
          <w:szCs w:val="28"/>
          <w:u w:val="none"/>
          <w:shd w:val="clear" w:color="auto" w:fill="F7F7F7"/>
        </w:rPr>
        <w:t>google_maps_api.xml</w:t>
      </w:r>
      <w:r w:rsidRPr="004253D1">
        <w:rPr>
          <w:rStyle w:val="apple-converted-space"/>
          <w:color w:val="212121"/>
          <w:sz w:val="28"/>
          <w:szCs w:val="28"/>
          <w:u w:val="none"/>
        </w:rPr>
        <w:t> </w:t>
      </w:r>
      <w:r w:rsidRPr="004253D1">
        <w:rPr>
          <w:color w:val="212121"/>
          <w:sz w:val="28"/>
          <w:szCs w:val="28"/>
          <w:u w:val="none"/>
        </w:rPr>
        <w:t>file.</w:t>
      </w:r>
    </w:p>
    <w:p w:rsidR="004253D1" w:rsidRPr="004253D1" w:rsidRDefault="004253D1" w:rsidP="004253D1">
      <w:pPr>
        <w:numPr>
          <w:ilvl w:val="1"/>
          <w:numId w:val="18"/>
        </w:numPr>
        <w:spacing w:before="120" w:after="120" w:line="360" w:lineRule="atLeast"/>
        <w:ind w:left="0"/>
        <w:rPr>
          <w:color w:val="212121"/>
          <w:sz w:val="28"/>
          <w:szCs w:val="28"/>
          <w:u w:val="none"/>
        </w:rPr>
      </w:pPr>
      <w:r w:rsidRPr="004253D1">
        <w:rPr>
          <w:color w:val="212121"/>
          <w:sz w:val="28"/>
          <w:szCs w:val="28"/>
          <w:u w:val="none"/>
        </w:rPr>
        <w:t>Go to the</w:t>
      </w:r>
      <w:r w:rsidRPr="004253D1">
        <w:rPr>
          <w:rStyle w:val="apple-converted-space"/>
          <w:color w:val="212121"/>
          <w:sz w:val="28"/>
          <w:szCs w:val="28"/>
          <w:u w:val="none"/>
        </w:rPr>
        <w:t> </w:t>
      </w:r>
      <w:hyperlink r:id="rId19" w:history="1">
        <w:r w:rsidRPr="004253D1">
          <w:rPr>
            <w:rStyle w:val="Hyperlink"/>
            <w:color w:val="039BE5"/>
            <w:sz w:val="28"/>
            <w:szCs w:val="28"/>
            <w:u w:val="none"/>
          </w:rPr>
          <w:t>Google Developers Console</w:t>
        </w:r>
      </w:hyperlink>
      <w:r w:rsidRPr="004253D1">
        <w:rPr>
          <w:rStyle w:val="apple-converted-space"/>
          <w:color w:val="212121"/>
          <w:sz w:val="28"/>
          <w:szCs w:val="28"/>
          <w:u w:val="none"/>
        </w:rPr>
        <w:t> </w:t>
      </w:r>
      <w:r w:rsidRPr="004253D1">
        <w:rPr>
          <w:color w:val="212121"/>
          <w:sz w:val="28"/>
          <w:szCs w:val="28"/>
          <w:u w:val="none"/>
        </w:rPr>
        <w:t>in your browser.</w:t>
      </w:r>
    </w:p>
    <w:p w:rsidR="004253D1" w:rsidRPr="004253D1" w:rsidRDefault="004253D1" w:rsidP="004253D1">
      <w:pPr>
        <w:numPr>
          <w:ilvl w:val="1"/>
          <w:numId w:val="18"/>
        </w:numPr>
        <w:spacing w:before="120" w:after="120" w:line="360" w:lineRule="atLeast"/>
        <w:ind w:left="0"/>
        <w:rPr>
          <w:color w:val="212121"/>
          <w:sz w:val="28"/>
          <w:szCs w:val="28"/>
          <w:u w:val="none"/>
        </w:rPr>
      </w:pPr>
      <w:r w:rsidRPr="004253D1">
        <w:rPr>
          <w:color w:val="212121"/>
          <w:sz w:val="28"/>
          <w:szCs w:val="28"/>
          <w:u w:val="none"/>
        </w:rPr>
        <w:t xml:space="preserve">Use the copied credentials to add your app to an existing API key or to create a new API key. </w:t>
      </w:r>
    </w:p>
    <w:p w:rsidR="00A92384" w:rsidRPr="00A92384" w:rsidRDefault="004253D1" w:rsidP="00803036">
      <w:pPr>
        <w:pStyle w:val="NormalWeb"/>
        <w:numPr>
          <w:ilvl w:val="0"/>
          <w:numId w:val="18"/>
        </w:numPr>
        <w:spacing w:before="0" w:beforeAutospacing="0" w:after="0" w:afterAutospacing="0" w:line="360" w:lineRule="atLeast"/>
        <w:ind w:left="0"/>
        <w:rPr>
          <w:color w:val="212121"/>
          <w:sz w:val="28"/>
          <w:szCs w:val="28"/>
        </w:rPr>
      </w:pPr>
      <w:r w:rsidRPr="004253D1">
        <w:rPr>
          <w:rStyle w:val="Strong"/>
          <w:color w:val="212121"/>
          <w:sz w:val="28"/>
          <w:szCs w:val="28"/>
        </w:rPr>
        <w:t>The full process for getting an API key:</w:t>
      </w:r>
      <w:r w:rsidRPr="004253D1">
        <w:rPr>
          <w:rStyle w:val="apple-converted-space"/>
          <w:color w:val="212121"/>
          <w:sz w:val="28"/>
          <w:szCs w:val="28"/>
        </w:rPr>
        <w:t> </w:t>
      </w:r>
      <w:r w:rsidRPr="004253D1">
        <w:rPr>
          <w:color w:val="212121"/>
          <w:sz w:val="28"/>
          <w:szCs w:val="28"/>
        </w:rPr>
        <w:t>If neither of the above options works for your situation, follow the</w:t>
      </w:r>
      <w:r w:rsidR="000E1F04">
        <w:rPr>
          <w:color w:val="212121"/>
          <w:sz w:val="28"/>
          <w:szCs w:val="28"/>
        </w:rPr>
        <w:t xml:space="preserve"> </w:t>
      </w:r>
      <w:hyperlink r:id="rId20" w:history="1">
        <w:r w:rsidRPr="004253D1">
          <w:rPr>
            <w:rStyle w:val="Hyperlink"/>
            <w:color w:val="039BE5"/>
            <w:sz w:val="28"/>
            <w:szCs w:val="28"/>
            <w:u w:val="none"/>
          </w:rPr>
          <w:t>complete process</w:t>
        </w:r>
      </w:hyperlink>
      <w:r w:rsidRPr="004253D1">
        <w:rPr>
          <w:color w:val="212121"/>
          <w:sz w:val="28"/>
          <w:szCs w:val="28"/>
        </w:rPr>
        <w:t>.</w:t>
      </w:r>
    </w:p>
    <w:p w:rsidR="00A92384" w:rsidRDefault="00A92384" w:rsidP="00AC421B">
      <w:pPr>
        <w:pStyle w:val="Heading2"/>
        <w:pBdr>
          <w:bottom w:val="single" w:sz="6" w:space="2" w:color="EBEBEB"/>
        </w:pBdr>
        <w:spacing w:before="600" w:after="300" w:line="480" w:lineRule="atLeast"/>
        <w:rPr>
          <w:rFonts w:ascii="Times New Roman" w:hAnsi="Times New Roman" w:cs="Times New Roman"/>
          <w:bCs w:val="0"/>
          <w:color w:val="212121"/>
          <w:spacing w:val="-2"/>
          <w:sz w:val="28"/>
          <w:szCs w:val="28"/>
          <w:u w:val="none"/>
        </w:rPr>
      </w:pPr>
      <w:r w:rsidRPr="00977935">
        <w:rPr>
          <w:rFonts w:ascii="Arial" w:hAnsi="Arial" w:cs="Arial"/>
          <w:b w:val="0"/>
          <w:noProof/>
          <w:color w:val="212121"/>
          <w:sz w:val="24"/>
        </w:rPr>
        <w:lastRenderedPageBreak/>
        <w:drawing>
          <wp:inline distT="0" distB="0" distL="0" distR="0" wp14:anchorId="0E4C14D4" wp14:editId="17C7CDCD">
            <wp:extent cx="5943600" cy="3166745"/>
            <wp:effectExtent l="0" t="0" r="0" b="0"/>
            <wp:docPr id="6" name="Picture 6" descr="C:\Users\Mokib Kha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kib Khan\Desktop\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66745"/>
                    </a:xfrm>
                    <a:prstGeom prst="rect">
                      <a:avLst/>
                    </a:prstGeom>
                    <a:noFill/>
                    <a:ln>
                      <a:noFill/>
                    </a:ln>
                  </pic:spPr>
                </pic:pic>
              </a:graphicData>
            </a:graphic>
          </wp:inline>
        </w:drawing>
      </w:r>
    </w:p>
    <w:p w:rsidR="00A92384" w:rsidRDefault="00A92384" w:rsidP="00AC421B">
      <w:pPr>
        <w:pStyle w:val="Heading2"/>
        <w:pBdr>
          <w:bottom w:val="single" w:sz="6" w:space="2" w:color="EBEBEB"/>
        </w:pBdr>
        <w:spacing w:before="600" w:after="300" w:line="480" w:lineRule="atLeast"/>
        <w:rPr>
          <w:rFonts w:ascii="Times New Roman" w:hAnsi="Times New Roman" w:cs="Times New Roman"/>
          <w:bCs w:val="0"/>
          <w:color w:val="212121"/>
          <w:spacing w:val="-2"/>
          <w:sz w:val="28"/>
          <w:szCs w:val="28"/>
          <w:u w:val="none"/>
        </w:rPr>
      </w:pPr>
      <w:r w:rsidRPr="00977935">
        <w:rPr>
          <w:noProof/>
        </w:rPr>
        <w:drawing>
          <wp:inline distT="0" distB="0" distL="0" distR="0" wp14:anchorId="244FF7E3" wp14:editId="2AE574AA">
            <wp:extent cx="5943600" cy="3166745"/>
            <wp:effectExtent l="0" t="0" r="0" b="0"/>
            <wp:docPr id="7" name="Picture 7" descr="C:\Users\Mokib Kh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kib Khan\Desktop\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66745"/>
                    </a:xfrm>
                    <a:prstGeom prst="rect">
                      <a:avLst/>
                    </a:prstGeom>
                    <a:noFill/>
                    <a:ln>
                      <a:noFill/>
                    </a:ln>
                  </pic:spPr>
                </pic:pic>
              </a:graphicData>
            </a:graphic>
          </wp:inline>
        </w:drawing>
      </w:r>
    </w:p>
    <w:p w:rsidR="00A92384" w:rsidRDefault="00A92384" w:rsidP="00AC421B">
      <w:pPr>
        <w:pStyle w:val="Heading2"/>
        <w:pBdr>
          <w:bottom w:val="single" w:sz="6" w:space="2" w:color="EBEBEB"/>
        </w:pBdr>
        <w:spacing w:before="600" w:after="300" w:line="480" w:lineRule="atLeast"/>
        <w:rPr>
          <w:rFonts w:ascii="Times New Roman" w:hAnsi="Times New Roman" w:cs="Times New Roman"/>
          <w:bCs w:val="0"/>
          <w:color w:val="212121"/>
          <w:spacing w:val="-2"/>
          <w:sz w:val="28"/>
          <w:szCs w:val="28"/>
          <w:u w:val="none"/>
        </w:rPr>
      </w:pPr>
      <w:r w:rsidRPr="00977935">
        <w:rPr>
          <w:noProof/>
        </w:rPr>
        <w:lastRenderedPageBreak/>
        <w:drawing>
          <wp:inline distT="0" distB="0" distL="0" distR="0" wp14:anchorId="42F2F6F9" wp14:editId="7DF975EF">
            <wp:extent cx="5943600" cy="3166745"/>
            <wp:effectExtent l="0" t="0" r="0" b="0"/>
            <wp:docPr id="8" name="Picture 8" descr="C:\Users\Mokib Khan\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kib Khan\Desktop\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66745"/>
                    </a:xfrm>
                    <a:prstGeom prst="rect">
                      <a:avLst/>
                    </a:prstGeom>
                    <a:noFill/>
                    <a:ln>
                      <a:noFill/>
                    </a:ln>
                  </pic:spPr>
                </pic:pic>
              </a:graphicData>
            </a:graphic>
          </wp:inline>
        </w:drawing>
      </w:r>
    </w:p>
    <w:p w:rsidR="00A92384" w:rsidRDefault="00A92384" w:rsidP="00AC421B">
      <w:pPr>
        <w:pStyle w:val="Heading2"/>
        <w:pBdr>
          <w:bottom w:val="single" w:sz="6" w:space="2" w:color="EBEBEB"/>
        </w:pBdr>
        <w:spacing w:before="600" w:after="300" w:line="480" w:lineRule="atLeast"/>
        <w:rPr>
          <w:rFonts w:ascii="Times New Roman" w:hAnsi="Times New Roman" w:cs="Times New Roman"/>
          <w:bCs w:val="0"/>
          <w:color w:val="212121"/>
          <w:spacing w:val="-2"/>
          <w:sz w:val="28"/>
          <w:szCs w:val="28"/>
          <w:u w:val="none"/>
        </w:rPr>
      </w:pPr>
      <w:r w:rsidRPr="00977935">
        <w:rPr>
          <w:noProof/>
        </w:rPr>
        <w:drawing>
          <wp:inline distT="0" distB="0" distL="0" distR="0" wp14:anchorId="7D266346" wp14:editId="44BB753B">
            <wp:extent cx="5943600" cy="3166745"/>
            <wp:effectExtent l="0" t="0" r="0" b="0"/>
            <wp:docPr id="9" name="Picture 9" descr="C:\Users\Mokib Khan\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okib Khan\Desktop\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166745"/>
                    </a:xfrm>
                    <a:prstGeom prst="rect">
                      <a:avLst/>
                    </a:prstGeom>
                    <a:noFill/>
                    <a:ln>
                      <a:noFill/>
                    </a:ln>
                  </pic:spPr>
                </pic:pic>
              </a:graphicData>
            </a:graphic>
          </wp:inline>
        </w:drawing>
      </w:r>
    </w:p>
    <w:p w:rsidR="00A92384" w:rsidRDefault="00A92384" w:rsidP="00AC421B">
      <w:pPr>
        <w:pStyle w:val="Heading2"/>
        <w:pBdr>
          <w:bottom w:val="single" w:sz="6" w:space="2" w:color="EBEBEB"/>
        </w:pBdr>
        <w:spacing w:before="600" w:after="300" w:line="480" w:lineRule="atLeast"/>
        <w:rPr>
          <w:rFonts w:ascii="Times New Roman" w:hAnsi="Times New Roman" w:cs="Times New Roman"/>
          <w:bCs w:val="0"/>
          <w:color w:val="212121"/>
          <w:spacing w:val="-2"/>
          <w:sz w:val="28"/>
          <w:szCs w:val="28"/>
          <w:u w:val="none"/>
        </w:rPr>
      </w:pPr>
      <w:r w:rsidRPr="00280465">
        <w:rPr>
          <w:noProof/>
        </w:rPr>
        <w:lastRenderedPageBreak/>
        <w:drawing>
          <wp:inline distT="0" distB="0" distL="0" distR="0" wp14:anchorId="6323FE46" wp14:editId="76DEC01B">
            <wp:extent cx="5943600" cy="3166745"/>
            <wp:effectExtent l="0" t="0" r="0" b="0"/>
            <wp:docPr id="10" name="Picture 10" descr="C:\Users\Mokib Khan\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okib Khan\Desktop\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66745"/>
                    </a:xfrm>
                    <a:prstGeom prst="rect">
                      <a:avLst/>
                    </a:prstGeom>
                    <a:noFill/>
                    <a:ln>
                      <a:noFill/>
                    </a:ln>
                  </pic:spPr>
                </pic:pic>
              </a:graphicData>
            </a:graphic>
          </wp:inline>
        </w:drawing>
      </w:r>
    </w:p>
    <w:p w:rsidR="00AC421B" w:rsidRPr="00AC421B" w:rsidRDefault="00AC421B" w:rsidP="00AC421B">
      <w:pPr>
        <w:pStyle w:val="Heading2"/>
        <w:pBdr>
          <w:bottom w:val="single" w:sz="6" w:space="2" w:color="EBEBEB"/>
        </w:pBdr>
        <w:spacing w:before="600" w:after="300" w:line="480" w:lineRule="atLeast"/>
        <w:rPr>
          <w:rFonts w:ascii="Times New Roman" w:hAnsi="Times New Roman" w:cs="Times New Roman"/>
          <w:bCs w:val="0"/>
          <w:color w:val="212121"/>
          <w:spacing w:val="-2"/>
          <w:sz w:val="28"/>
          <w:szCs w:val="28"/>
          <w:u w:val="none"/>
        </w:rPr>
      </w:pPr>
      <w:r w:rsidRPr="00AC421B">
        <w:rPr>
          <w:rFonts w:ascii="Times New Roman" w:hAnsi="Times New Roman" w:cs="Times New Roman"/>
          <w:bCs w:val="0"/>
          <w:color w:val="212121"/>
          <w:spacing w:val="-2"/>
          <w:sz w:val="28"/>
          <w:szCs w:val="28"/>
          <w:u w:val="none"/>
        </w:rPr>
        <w:t>Hello Map! Take a look at the code</w:t>
      </w:r>
    </w:p>
    <w:p w:rsidR="00AC421B" w:rsidRPr="00AC421B" w:rsidRDefault="00AC421B" w:rsidP="00AC421B">
      <w:pPr>
        <w:pStyle w:val="NormalWeb"/>
        <w:spacing w:before="240" w:beforeAutospacing="0" w:after="240" w:afterAutospacing="0" w:line="360" w:lineRule="atLeast"/>
        <w:rPr>
          <w:color w:val="212121"/>
          <w:sz w:val="28"/>
          <w:szCs w:val="28"/>
        </w:rPr>
      </w:pPr>
      <w:r w:rsidRPr="00AC421B">
        <w:rPr>
          <w:color w:val="212121"/>
          <w:sz w:val="28"/>
          <w:szCs w:val="28"/>
        </w:rPr>
        <w:t>Examine the code supplied by the template. In particular, look at the following files in your Android Studio project.</w:t>
      </w:r>
    </w:p>
    <w:p w:rsidR="00AC421B" w:rsidRPr="00AC421B" w:rsidRDefault="00AC421B" w:rsidP="00AC421B">
      <w:pPr>
        <w:pStyle w:val="Heading3"/>
        <w:spacing w:before="480" w:beforeAutospacing="0" w:after="240" w:afterAutospacing="0" w:line="480" w:lineRule="atLeast"/>
        <w:rPr>
          <w:b w:val="0"/>
          <w:bCs w:val="0"/>
          <w:color w:val="212121"/>
          <w:sz w:val="28"/>
          <w:szCs w:val="28"/>
        </w:rPr>
      </w:pPr>
      <w:r w:rsidRPr="00AC421B">
        <w:rPr>
          <w:b w:val="0"/>
          <w:bCs w:val="0"/>
          <w:color w:val="212121"/>
          <w:sz w:val="28"/>
          <w:szCs w:val="28"/>
        </w:rPr>
        <w:t>The XML layout file</w:t>
      </w:r>
    </w:p>
    <w:p w:rsidR="00AC421B" w:rsidRPr="00AC421B" w:rsidRDefault="00AC421B" w:rsidP="00AC421B">
      <w:pPr>
        <w:pStyle w:val="NormalWeb"/>
        <w:spacing w:before="240" w:beforeAutospacing="0" w:after="240" w:afterAutospacing="0" w:line="360" w:lineRule="atLeast"/>
        <w:rPr>
          <w:color w:val="212121"/>
          <w:sz w:val="28"/>
          <w:szCs w:val="28"/>
        </w:rPr>
      </w:pPr>
      <w:r w:rsidRPr="00AC421B">
        <w:rPr>
          <w:color w:val="212121"/>
          <w:sz w:val="28"/>
          <w:szCs w:val="28"/>
        </w:rPr>
        <w:t>By default, the XML file that defines the app's layout is at</w:t>
      </w:r>
      <w:r w:rsidRPr="00AC421B">
        <w:rPr>
          <w:rStyle w:val="apple-converted-space"/>
          <w:color w:val="212121"/>
          <w:sz w:val="28"/>
          <w:szCs w:val="28"/>
        </w:rPr>
        <w:t> </w:t>
      </w:r>
      <w:r w:rsidRPr="00AC421B">
        <w:rPr>
          <w:rStyle w:val="HTMLCode"/>
          <w:rFonts w:ascii="Times New Roman" w:hAnsi="Times New Roman" w:cs="Times New Roman"/>
          <w:color w:val="37474F"/>
          <w:sz w:val="28"/>
          <w:szCs w:val="28"/>
          <w:shd w:val="clear" w:color="auto" w:fill="F7F7F7"/>
        </w:rPr>
        <w:t>res/layout/activity_maps.xml</w:t>
      </w:r>
      <w:r w:rsidRPr="00AC421B">
        <w:rPr>
          <w:color w:val="212121"/>
          <w:sz w:val="28"/>
          <w:szCs w:val="28"/>
        </w:rPr>
        <w:t>. It contains the following code:</w:t>
      </w:r>
    </w:p>
    <w:p w:rsidR="00AC421B" w:rsidRPr="00AC421B" w:rsidRDefault="00AC421B" w:rsidP="00AC421B">
      <w:pPr>
        <w:pStyle w:val="HTMLPreformatted"/>
        <w:shd w:val="clear" w:color="auto" w:fill="F7F7F7"/>
        <w:spacing w:before="240" w:after="240" w:line="300" w:lineRule="atLeast"/>
        <w:rPr>
          <w:rFonts w:ascii="Times New Roman" w:hAnsi="Times New Roman" w:cs="Times New Roman"/>
          <w:color w:val="37474F"/>
          <w:sz w:val="28"/>
          <w:szCs w:val="28"/>
        </w:rPr>
      </w:pPr>
      <w:r w:rsidRPr="00AC421B">
        <w:rPr>
          <w:rStyle w:val="tag"/>
          <w:rFonts w:ascii="Times New Roman" w:hAnsi="Times New Roman" w:cs="Times New Roman"/>
          <w:color w:val="3B78E7"/>
          <w:sz w:val="28"/>
          <w:szCs w:val="28"/>
        </w:rPr>
        <w:t>&lt;fragment</w:t>
      </w:r>
      <w:r w:rsidRPr="00AC421B">
        <w:rPr>
          <w:rStyle w:val="pln"/>
          <w:rFonts w:ascii="Times New Roman" w:hAnsi="Times New Roman" w:cs="Times New Roman"/>
          <w:color w:val="37474F"/>
          <w:sz w:val="28"/>
          <w:szCs w:val="28"/>
        </w:rPr>
        <w:t xml:space="preserve"> </w:t>
      </w:r>
      <w:proofErr w:type="spellStart"/>
      <w:r w:rsidRPr="00AC421B">
        <w:rPr>
          <w:rStyle w:val="atn"/>
          <w:rFonts w:ascii="Times New Roman" w:hAnsi="Times New Roman" w:cs="Times New Roman"/>
          <w:color w:val="9C27B0"/>
          <w:sz w:val="28"/>
          <w:szCs w:val="28"/>
        </w:rPr>
        <w:t>xmlns:android</w:t>
      </w:r>
      <w:proofErr w:type="spellEnd"/>
      <w:r w:rsidRPr="00AC421B">
        <w:rPr>
          <w:rStyle w:val="pun"/>
          <w:rFonts w:ascii="Times New Roman" w:hAnsi="Times New Roman" w:cs="Times New Roman"/>
          <w:color w:val="37474F"/>
          <w:sz w:val="28"/>
          <w:szCs w:val="28"/>
        </w:rPr>
        <w:t>=</w:t>
      </w:r>
      <w:r w:rsidRPr="00AC421B">
        <w:rPr>
          <w:rStyle w:val="atv"/>
          <w:rFonts w:ascii="Times New Roman" w:eastAsiaTheme="majorEastAsia" w:hAnsi="Times New Roman" w:cs="Times New Roman"/>
          <w:color w:val="0D904F"/>
          <w:sz w:val="28"/>
          <w:szCs w:val="28"/>
        </w:rPr>
        <w:t>"http://schemas.android.com/</w:t>
      </w:r>
      <w:proofErr w:type="spellStart"/>
      <w:r w:rsidRPr="00AC421B">
        <w:rPr>
          <w:rStyle w:val="atv"/>
          <w:rFonts w:ascii="Times New Roman" w:eastAsiaTheme="majorEastAsia" w:hAnsi="Times New Roman" w:cs="Times New Roman"/>
          <w:color w:val="0D904F"/>
          <w:sz w:val="28"/>
          <w:szCs w:val="28"/>
        </w:rPr>
        <w:t>apk</w:t>
      </w:r>
      <w:proofErr w:type="spellEnd"/>
      <w:r w:rsidRPr="00AC421B">
        <w:rPr>
          <w:rStyle w:val="atv"/>
          <w:rFonts w:ascii="Times New Roman" w:eastAsiaTheme="majorEastAsia" w:hAnsi="Times New Roman" w:cs="Times New Roman"/>
          <w:color w:val="0D904F"/>
          <w:sz w:val="28"/>
          <w:szCs w:val="28"/>
        </w:rPr>
        <w:t>/res/android"</w:t>
      </w:r>
      <w:r w:rsidRPr="00AC421B">
        <w:rPr>
          <w:rFonts w:ascii="Times New Roman" w:hAnsi="Times New Roman" w:cs="Times New Roman"/>
          <w:color w:val="37474F"/>
          <w:sz w:val="28"/>
          <w:szCs w:val="28"/>
        </w:rPr>
        <w:br/>
      </w:r>
      <w:r w:rsidRPr="00AC421B">
        <w:rPr>
          <w:rStyle w:val="pln"/>
          <w:rFonts w:ascii="Times New Roman" w:hAnsi="Times New Roman" w:cs="Times New Roman"/>
          <w:color w:val="37474F"/>
          <w:sz w:val="28"/>
          <w:szCs w:val="28"/>
        </w:rPr>
        <w:t xml:space="preserve">    </w:t>
      </w:r>
      <w:proofErr w:type="spellStart"/>
      <w:r w:rsidRPr="00AC421B">
        <w:rPr>
          <w:rStyle w:val="atn"/>
          <w:rFonts w:ascii="Times New Roman" w:hAnsi="Times New Roman" w:cs="Times New Roman"/>
          <w:color w:val="9C27B0"/>
          <w:sz w:val="28"/>
          <w:szCs w:val="28"/>
        </w:rPr>
        <w:t>xmlns:tools</w:t>
      </w:r>
      <w:proofErr w:type="spellEnd"/>
      <w:r w:rsidRPr="00AC421B">
        <w:rPr>
          <w:rStyle w:val="pun"/>
          <w:rFonts w:ascii="Times New Roman" w:hAnsi="Times New Roman" w:cs="Times New Roman"/>
          <w:color w:val="37474F"/>
          <w:sz w:val="28"/>
          <w:szCs w:val="28"/>
        </w:rPr>
        <w:t>=</w:t>
      </w:r>
      <w:r w:rsidRPr="00AC421B">
        <w:rPr>
          <w:rStyle w:val="atv"/>
          <w:rFonts w:ascii="Times New Roman" w:eastAsiaTheme="majorEastAsia" w:hAnsi="Times New Roman" w:cs="Times New Roman"/>
          <w:color w:val="0D904F"/>
          <w:sz w:val="28"/>
          <w:szCs w:val="28"/>
        </w:rPr>
        <w:t>"http://schemas.android.com/tools"</w:t>
      </w:r>
      <w:r w:rsidRPr="00AC421B">
        <w:rPr>
          <w:rFonts w:ascii="Times New Roman" w:hAnsi="Times New Roman" w:cs="Times New Roman"/>
          <w:color w:val="37474F"/>
          <w:sz w:val="28"/>
          <w:szCs w:val="28"/>
        </w:rPr>
        <w:br/>
      </w:r>
      <w:r w:rsidRPr="00AC421B">
        <w:rPr>
          <w:rStyle w:val="pln"/>
          <w:rFonts w:ascii="Times New Roman" w:hAnsi="Times New Roman" w:cs="Times New Roman"/>
          <w:color w:val="37474F"/>
          <w:sz w:val="28"/>
          <w:szCs w:val="28"/>
        </w:rPr>
        <w:t xml:space="preserve">    </w:t>
      </w:r>
      <w:proofErr w:type="spellStart"/>
      <w:r w:rsidRPr="00AC421B">
        <w:rPr>
          <w:rStyle w:val="atn"/>
          <w:rFonts w:ascii="Times New Roman" w:hAnsi="Times New Roman" w:cs="Times New Roman"/>
          <w:color w:val="9C27B0"/>
          <w:sz w:val="28"/>
          <w:szCs w:val="28"/>
        </w:rPr>
        <w:t>android</w:t>
      </w:r>
      <w:proofErr w:type="gramStart"/>
      <w:r w:rsidRPr="00AC421B">
        <w:rPr>
          <w:rStyle w:val="atn"/>
          <w:rFonts w:ascii="Times New Roman" w:hAnsi="Times New Roman" w:cs="Times New Roman"/>
          <w:color w:val="9C27B0"/>
          <w:sz w:val="28"/>
          <w:szCs w:val="28"/>
        </w:rPr>
        <w:t>:layout</w:t>
      </w:r>
      <w:proofErr w:type="gramEnd"/>
      <w:r w:rsidRPr="00AC421B">
        <w:rPr>
          <w:rStyle w:val="atn"/>
          <w:rFonts w:ascii="Times New Roman" w:hAnsi="Times New Roman" w:cs="Times New Roman"/>
          <w:color w:val="9C27B0"/>
          <w:sz w:val="28"/>
          <w:szCs w:val="28"/>
        </w:rPr>
        <w:t>_width</w:t>
      </w:r>
      <w:proofErr w:type="spellEnd"/>
      <w:r w:rsidRPr="00AC421B">
        <w:rPr>
          <w:rStyle w:val="pun"/>
          <w:rFonts w:ascii="Times New Roman" w:hAnsi="Times New Roman" w:cs="Times New Roman"/>
          <w:color w:val="37474F"/>
          <w:sz w:val="28"/>
          <w:szCs w:val="28"/>
        </w:rPr>
        <w:t>=</w:t>
      </w:r>
      <w:r w:rsidRPr="00AC421B">
        <w:rPr>
          <w:rStyle w:val="atv"/>
          <w:rFonts w:ascii="Times New Roman" w:eastAsiaTheme="majorEastAsia" w:hAnsi="Times New Roman" w:cs="Times New Roman"/>
          <w:color w:val="0D904F"/>
          <w:sz w:val="28"/>
          <w:szCs w:val="28"/>
        </w:rPr>
        <w:t>"</w:t>
      </w:r>
      <w:proofErr w:type="spellStart"/>
      <w:r w:rsidRPr="00AC421B">
        <w:rPr>
          <w:rStyle w:val="atv"/>
          <w:rFonts w:ascii="Times New Roman" w:eastAsiaTheme="majorEastAsia" w:hAnsi="Times New Roman" w:cs="Times New Roman"/>
          <w:color w:val="0D904F"/>
          <w:sz w:val="28"/>
          <w:szCs w:val="28"/>
        </w:rPr>
        <w:t>match_parent</w:t>
      </w:r>
      <w:proofErr w:type="spellEnd"/>
      <w:r w:rsidRPr="00AC421B">
        <w:rPr>
          <w:rStyle w:val="atv"/>
          <w:rFonts w:ascii="Times New Roman" w:eastAsiaTheme="majorEastAsia" w:hAnsi="Times New Roman" w:cs="Times New Roman"/>
          <w:color w:val="0D904F"/>
          <w:sz w:val="28"/>
          <w:szCs w:val="28"/>
        </w:rPr>
        <w:t>"</w:t>
      </w:r>
      <w:r w:rsidRPr="00AC421B">
        <w:rPr>
          <w:rFonts w:ascii="Times New Roman" w:hAnsi="Times New Roman" w:cs="Times New Roman"/>
          <w:color w:val="37474F"/>
          <w:sz w:val="28"/>
          <w:szCs w:val="28"/>
        </w:rPr>
        <w:br/>
      </w:r>
      <w:r w:rsidRPr="00AC421B">
        <w:rPr>
          <w:rStyle w:val="pln"/>
          <w:rFonts w:ascii="Times New Roman" w:hAnsi="Times New Roman" w:cs="Times New Roman"/>
          <w:color w:val="37474F"/>
          <w:sz w:val="28"/>
          <w:szCs w:val="28"/>
        </w:rPr>
        <w:t xml:space="preserve">    </w:t>
      </w:r>
      <w:proofErr w:type="spellStart"/>
      <w:r w:rsidRPr="00AC421B">
        <w:rPr>
          <w:rStyle w:val="atn"/>
          <w:rFonts w:ascii="Times New Roman" w:hAnsi="Times New Roman" w:cs="Times New Roman"/>
          <w:color w:val="9C27B0"/>
          <w:sz w:val="28"/>
          <w:szCs w:val="28"/>
        </w:rPr>
        <w:t>android:layout_height</w:t>
      </w:r>
      <w:proofErr w:type="spellEnd"/>
      <w:r w:rsidRPr="00AC421B">
        <w:rPr>
          <w:rStyle w:val="pun"/>
          <w:rFonts w:ascii="Times New Roman" w:hAnsi="Times New Roman" w:cs="Times New Roman"/>
          <w:color w:val="37474F"/>
          <w:sz w:val="28"/>
          <w:szCs w:val="28"/>
        </w:rPr>
        <w:t>=</w:t>
      </w:r>
      <w:r w:rsidRPr="00AC421B">
        <w:rPr>
          <w:rStyle w:val="atv"/>
          <w:rFonts w:ascii="Times New Roman" w:eastAsiaTheme="majorEastAsia" w:hAnsi="Times New Roman" w:cs="Times New Roman"/>
          <w:color w:val="0D904F"/>
          <w:sz w:val="28"/>
          <w:szCs w:val="28"/>
        </w:rPr>
        <w:t>"</w:t>
      </w:r>
      <w:proofErr w:type="spellStart"/>
      <w:r w:rsidRPr="00AC421B">
        <w:rPr>
          <w:rStyle w:val="atv"/>
          <w:rFonts w:ascii="Times New Roman" w:eastAsiaTheme="majorEastAsia" w:hAnsi="Times New Roman" w:cs="Times New Roman"/>
          <w:color w:val="0D904F"/>
          <w:sz w:val="28"/>
          <w:szCs w:val="28"/>
        </w:rPr>
        <w:t>match_parent</w:t>
      </w:r>
      <w:proofErr w:type="spellEnd"/>
      <w:r w:rsidRPr="00AC421B">
        <w:rPr>
          <w:rStyle w:val="atv"/>
          <w:rFonts w:ascii="Times New Roman" w:eastAsiaTheme="majorEastAsia" w:hAnsi="Times New Roman" w:cs="Times New Roman"/>
          <w:color w:val="0D904F"/>
          <w:sz w:val="28"/>
          <w:szCs w:val="28"/>
        </w:rPr>
        <w:t>"</w:t>
      </w:r>
      <w:r w:rsidRPr="00AC421B">
        <w:rPr>
          <w:rFonts w:ascii="Times New Roman" w:hAnsi="Times New Roman" w:cs="Times New Roman"/>
          <w:color w:val="37474F"/>
          <w:sz w:val="28"/>
          <w:szCs w:val="28"/>
        </w:rPr>
        <w:br/>
      </w:r>
      <w:r w:rsidRPr="00AC421B">
        <w:rPr>
          <w:rStyle w:val="pln"/>
          <w:rFonts w:ascii="Times New Roman" w:hAnsi="Times New Roman" w:cs="Times New Roman"/>
          <w:color w:val="37474F"/>
          <w:sz w:val="28"/>
          <w:szCs w:val="28"/>
        </w:rPr>
        <w:t xml:space="preserve">    </w:t>
      </w:r>
      <w:proofErr w:type="spellStart"/>
      <w:r w:rsidRPr="00AC421B">
        <w:rPr>
          <w:rStyle w:val="atn"/>
          <w:rFonts w:ascii="Times New Roman" w:hAnsi="Times New Roman" w:cs="Times New Roman"/>
          <w:color w:val="9C27B0"/>
          <w:sz w:val="28"/>
          <w:szCs w:val="28"/>
        </w:rPr>
        <w:t>android:id</w:t>
      </w:r>
      <w:proofErr w:type="spellEnd"/>
      <w:r w:rsidRPr="00AC421B">
        <w:rPr>
          <w:rStyle w:val="pun"/>
          <w:rFonts w:ascii="Times New Roman" w:hAnsi="Times New Roman" w:cs="Times New Roman"/>
          <w:color w:val="37474F"/>
          <w:sz w:val="28"/>
          <w:szCs w:val="28"/>
        </w:rPr>
        <w:t>=</w:t>
      </w:r>
      <w:r w:rsidRPr="00AC421B">
        <w:rPr>
          <w:rStyle w:val="atv"/>
          <w:rFonts w:ascii="Times New Roman" w:eastAsiaTheme="majorEastAsia" w:hAnsi="Times New Roman" w:cs="Times New Roman"/>
          <w:color w:val="0D904F"/>
          <w:sz w:val="28"/>
          <w:szCs w:val="28"/>
        </w:rPr>
        <w:t>"@+id/map"</w:t>
      </w:r>
      <w:r w:rsidRPr="00AC421B">
        <w:rPr>
          <w:rFonts w:ascii="Times New Roman" w:hAnsi="Times New Roman" w:cs="Times New Roman"/>
          <w:color w:val="37474F"/>
          <w:sz w:val="28"/>
          <w:szCs w:val="28"/>
        </w:rPr>
        <w:br/>
      </w:r>
      <w:r w:rsidRPr="00AC421B">
        <w:rPr>
          <w:rStyle w:val="pln"/>
          <w:rFonts w:ascii="Times New Roman" w:hAnsi="Times New Roman" w:cs="Times New Roman"/>
          <w:color w:val="37474F"/>
          <w:sz w:val="28"/>
          <w:szCs w:val="28"/>
        </w:rPr>
        <w:t xml:space="preserve">    </w:t>
      </w:r>
      <w:proofErr w:type="spellStart"/>
      <w:r w:rsidRPr="00AC421B">
        <w:rPr>
          <w:rStyle w:val="atn"/>
          <w:rFonts w:ascii="Times New Roman" w:hAnsi="Times New Roman" w:cs="Times New Roman"/>
          <w:color w:val="9C27B0"/>
          <w:sz w:val="28"/>
          <w:szCs w:val="28"/>
        </w:rPr>
        <w:t>tools:context</w:t>
      </w:r>
      <w:proofErr w:type="spellEnd"/>
      <w:r w:rsidRPr="00AC421B">
        <w:rPr>
          <w:rStyle w:val="pun"/>
          <w:rFonts w:ascii="Times New Roman" w:hAnsi="Times New Roman" w:cs="Times New Roman"/>
          <w:color w:val="37474F"/>
          <w:sz w:val="28"/>
          <w:szCs w:val="28"/>
        </w:rPr>
        <w:t>=</w:t>
      </w:r>
      <w:r w:rsidRPr="00AC421B">
        <w:rPr>
          <w:rStyle w:val="atv"/>
          <w:rFonts w:ascii="Times New Roman" w:eastAsiaTheme="majorEastAsia" w:hAnsi="Times New Roman" w:cs="Times New Roman"/>
          <w:color w:val="0D904F"/>
          <w:sz w:val="28"/>
          <w:szCs w:val="28"/>
        </w:rPr>
        <w:t>".</w:t>
      </w:r>
      <w:proofErr w:type="spellStart"/>
      <w:r w:rsidRPr="00AC421B">
        <w:rPr>
          <w:rStyle w:val="atv"/>
          <w:rFonts w:ascii="Times New Roman" w:eastAsiaTheme="majorEastAsia" w:hAnsi="Times New Roman" w:cs="Times New Roman"/>
          <w:color w:val="0D904F"/>
          <w:sz w:val="28"/>
          <w:szCs w:val="28"/>
        </w:rPr>
        <w:t>MapsActivity</w:t>
      </w:r>
      <w:proofErr w:type="spellEnd"/>
      <w:r w:rsidRPr="00AC421B">
        <w:rPr>
          <w:rStyle w:val="atv"/>
          <w:rFonts w:ascii="Times New Roman" w:eastAsiaTheme="majorEastAsia" w:hAnsi="Times New Roman" w:cs="Times New Roman"/>
          <w:color w:val="0D904F"/>
          <w:sz w:val="28"/>
          <w:szCs w:val="28"/>
        </w:rPr>
        <w:t>"</w:t>
      </w:r>
      <w:r w:rsidRPr="00AC421B">
        <w:rPr>
          <w:rFonts w:ascii="Times New Roman" w:hAnsi="Times New Roman" w:cs="Times New Roman"/>
          <w:color w:val="37474F"/>
          <w:sz w:val="28"/>
          <w:szCs w:val="28"/>
        </w:rPr>
        <w:br/>
      </w:r>
      <w:r w:rsidRPr="00AC421B">
        <w:rPr>
          <w:rStyle w:val="pln"/>
          <w:rFonts w:ascii="Times New Roman" w:hAnsi="Times New Roman" w:cs="Times New Roman"/>
          <w:color w:val="37474F"/>
          <w:sz w:val="28"/>
          <w:szCs w:val="28"/>
        </w:rPr>
        <w:t xml:space="preserve">    </w:t>
      </w:r>
      <w:proofErr w:type="spellStart"/>
      <w:r w:rsidRPr="00AC421B">
        <w:rPr>
          <w:rStyle w:val="atn"/>
          <w:rFonts w:ascii="Times New Roman" w:hAnsi="Times New Roman" w:cs="Times New Roman"/>
          <w:color w:val="9C27B0"/>
          <w:sz w:val="28"/>
          <w:szCs w:val="28"/>
        </w:rPr>
        <w:t>android:name</w:t>
      </w:r>
      <w:proofErr w:type="spellEnd"/>
      <w:r w:rsidRPr="00AC421B">
        <w:rPr>
          <w:rStyle w:val="pun"/>
          <w:rFonts w:ascii="Times New Roman" w:hAnsi="Times New Roman" w:cs="Times New Roman"/>
          <w:color w:val="37474F"/>
          <w:sz w:val="28"/>
          <w:szCs w:val="28"/>
        </w:rPr>
        <w:t>=</w:t>
      </w:r>
      <w:r w:rsidRPr="00AC421B">
        <w:rPr>
          <w:rStyle w:val="atv"/>
          <w:rFonts w:ascii="Times New Roman" w:eastAsiaTheme="majorEastAsia" w:hAnsi="Times New Roman" w:cs="Times New Roman"/>
          <w:color w:val="0D904F"/>
          <w:sz w:val="28"/>
          <w:szCs w:val="28"/>
        </w:rPr>
        <w:t>"</w:t>
      </w:r>
      <w:proofErr w:type="spellStart"/>
      <w:r w:rsidRPr="00AC421B">
        <w:rPr>
          <w:rStyle w:val="atv"/>
          <w:rFonts w:ascii="Times New Roman" w:eastAsiaTheme="majorEastAsia" w:hAnsi="Times New Roman" w:cs="Times New Roman"/>
          <w:color w:val="0D904F"/>
          <w:sz w:val="28"/>
          <w:szCs w:val="28"/>
        </w:rPr>
        <w:t>com.google.android.gms.maps.SupportMapFragment</w:t>
      </w:r>
      <w:proofErr w:type="spellEnd"/>
      <w:r w:rsidRPr="00AC421B">
        <w:rPr>
          <w:rStyle w:val="atv"/>
          <w:rFonts w:ascii="Times New Roman" w:eastAsiaTheme="majorEastAsia" w:hAnsi="Times New Roman" w:cs="Times New Roman"/>
          <w:color w:val="0D904F"/>
          <w:sz w:val="28"/>
          <w:szCs w:val="28"/>
        </w:rPr>
        <w:t>"</w:t>
      </w:r>
      <w:r w:rsidRPr="00AC421B">
        <w:rPr>
          <w:rStyle w:val="pln"/>
          <w:rFonts w:ascii="Times New Roman" w:hAnsi="Times New Roman" w:cs="Times New Roman"/>
          <w:color w:val="37474F"/>
          <w:sz w:val="28"/>
          <w:szCs w:val="28"/>
        </w:rPr>
        <w:t xml:space="preserve"> </w:t>
      </w:r>
      <w:r w:rsidRPr="00AC421B">
        <w:rPr>
          <w:rStyle w:val="tag"/>
          <w:rFonts w:ascii="Times New Roman" w:hAnsi="Times New Roman" w:cs="Times New Roman"/>
          <w:color w:val="3B78E7"/>
          <w:sz w:val="28"/>
          <w:szCs w:val="28"/>
        </w:rPr>
        <w:t>/&gt;</w:t>
      </w:r>
      <w:r w:rsidRPr="00AC421B">
        <w:rPr>
          <w:rFonts w:ascii="Times New Roman" w:hAnsi="Times New Roman" w:cs="Times New Roman"/>
          <w:color w:val="37474F"/>
          <w:sz w:val="28"/>
          <w:szCs w:val="28"/>
        </w:rPr>
        <w:br/>
      </w:r>
    </w:p>
    <w:p w:rsidR="00AC421B" w:rsidRPr="00AC421B" w:rsidRDefault="00AC421B" w:rsidP="00AC421B">
      <w:pPr>
        <w:pStyle w:val="Heading3"/>
        <w:spacing w:before="480" w:beforeAutospacing="0" w:after="240" w:afterAutospacing="0" w:line="480" w:lineRule="atLeast"/>
        <w:rPr>
          <w:b w:val="0"/>
          <w:bCs w:val="0"/>
          <w:color w:val="212121"/>
          <w:sz w:val="28"/>
          <w:szCs w:val="28"/>
        </w:rPr>
      </w:pPr>
      <w:r w:rsidRPr="00AC421B">
        <w:rPr>
          <w:b w:val="0"/>
          <w:bCs w:val="0"/>
          <w:color w:val="212121"/>
          <w:sz w:val="28"/>
          <w:szCs w:val="28"/>
        </w:rPr>
        <w:t>The maps activity Java file</w:t>
      </w:r>
    </w:p>
    <w:p w:rsidR="00AC421B" w:rsidRPr="00AC421B" w:rsidRDefault="00AC421B" w:rsidP="00AC421B">
      <w:pPr>
        <w:pStyle w:val="NormalWeb"/>
        <w:spacing w:before="240" w:beforeAutospacing="0" w:after="240" w:afterAutospacing="0" w:line="360" w:lineRule="atLeast"/>
        <w:rPr>
          <w:color w:val="212121"/>
          <w:sz w:val="28"/>
          <w:szCs w:val="28"/>
        </w:rPr>
      </w:pPr>
      <w:r w:rsidRPr="00AC421B">
        <w:rPr>
          <w:color w:val="212121"/>
          <w:sz w:val="28"/>
          <w:szCs w:val="28"/>
        </w:rPr>
        <w:lastRenderedPageBreak/>
        <w:t>By default, the Java file that defines the maps activity is named</w:t>
      </w:r>
      <w:r w:rsidRPr="00AC421B">
        <w:rPr>
          <w:rStyle w:val="apple-converted-space"/>
          <w:color w:val="212121"/>
          <w:sz w:val="28"/>
          <w:szCs w:val="28"/>
        </w:rPr>
        <w:t> </w:t>
      </w:r>
      <w:r w:rsidRPr="00AC421B">
        <w:rPr>
          <w:rStyle w:val="HTMLCode"/>
          <w:rFonts w:ascii="Times New Roman" w:hAnsi="Times New Roman" w:cs="Times New Roman"/>
          <w:color w:val="37474F"/>
          <w:sz w:val="28"/>
          <w:szCs w:val="28"/>
          <w:shd w:val="clear" w:color="auto" w:fill="F7F7F7"/>
        </w:rPr>
        <w:t>MapsActivity.java</w:t>
      </w:r>
      <w:r w:rsidRPr="00AC421B">
        <w:rPr>
          <w:color w:val="212121"/>
          <w:sz w:val="28"/>
          <w:szCs w:val="28"/>
        </w:rPr>
        <w:t>. It should contain the following code after your package name:</w:t>
      </w:r>
    </w:p>
    <w:p w:rsidR="00AC421B" w:rsidRPr="00AC421B" w:rsidRDefault="00AC421B" w:rsidP="00AC421B">
      <w:pPr>
        <w:pStyle w:val="HTMLPreformatted"/>
        <w:shd w:val="clear" w:color="auto" w:fill="F7F7F7"/>
        <w:spacing w:before="240" w:after="240" w:line="300" w:lineRule="atLeast"/>
        <w:rPr>
          <w:rFonts w:ascii="Times New Roman" w:hAnsi="Times New Roman" w:cs="Times New Roman"/>
          <w:color w:val="37474F"/>
          <w:sz w:val="28"/>
          <w:szCs w:val="28"/>
        </w:rPr>
      </w:pPr>
      <w:r w:rsidRPr="00AC421B">
        <w:rPr>
          <w:rStyle w:val="kwd"/>
          <w:rFonts w:ascii="Times New Roman" w:eastAsiaTheme="majorEastAsia" w:hAnsi="Times New Roman" w:cs="Times New Roman"/>
          <w:color w:val="3B78E7"/>
          <w:sz w:val="28"/>
          <w:szCs w:val="28"/>
        </w:rPr>
        <w:t>public</w:t>
      </w:r>
      <w:r w:rsidRPr="00AC421B">
        <w:rPr>
          <w:rStyle w:val="pln"/>
          <w:rFonts w:ascii="Times New Roman" w:hAnsi="Times New Roman" w:cs="Times New Roman"/>
          <w:color w:val="37474F"/>
          <w:sz w:val="28"/>
          <w:szCs w:val="28"/>
        </w:rPr>
        <w:t xml:space="preserve"> </w:t>
      </w:r>
      <w:r w:rsidRPr="00AC421B">
        <w:rPr>
          <w:rStyle w:val="kwd"/>
          <w:rFonts w:ascii="Times New Roman" w:eastAsiaTheme="majorEastAsia" w:hAnsi="Times New Roman" w:cs="Times New Roman"/>
          <w:color w:val="3B78E7"/>
          <w:sz w:val="28"/>
          <w:szCs w:val="28"/>
        </w:rPr>
        <w:t>class</w:t>
      </w:r>
      <w:r w:rsidRPr="00AC421B">
        <w:rPr>
          <w:rStyle w:val="pln"/>
          <w:rFonts w:ascii="Times New Roman" w:hAnsi="Times New Roman" w:cs="Times New Roman"/>
          <w:color w:val="37474F"/>
          <w:sz w:val="28"/>
          <w:szCs w:val="28"/>
        </w:rPr>
        <w:t xml:space="preserve"> </w:t>
      </w:r>
      <w:proofErr w:type="spellStart"/>
      <w:r w:rsidRPr="00AC421B">
        <w:rPr>
          <w:rStyle w:val="typ"/>
          <w:rFonts w:ascii="Times New Roman" w:eastAsiaTheme="majorEastAsia" w:hAnsi="Times New Roman" w:cs="Times New Roman"/>
          <w:color w:val="9C27B0"/>
          <w:sz w:val="28"/>
          <w:szCs w:val="28"/>
        </w:rPr>
        <w:t>MapsActivity</w:t>
      </w:r>
      <w:proofErr w:type="spellEnd"/>
      <w:r w:rsidRPr="00AC421B">
        <w:rPr>
          <w:rStyle w:val="pln"/>
          <w:rFonts w:ascii="Times New Roman" w:hAnsi="Times New Roman" w:cs="Times New Roman"/>
          <w:color w:val="37474F"/>
          <w:sz w:val="28"/>
          <w:szCs w:val="28"/>
        </w:rPr>
        <w:t xml:space="preserve"> </w:t>
      </w:r>
      <w:r w:rsidRPr="00AC421B">
        <w:rPr>
          <w:rStyle w:val="kwd"/>
          <w:rFonts w:ascii="Times New Roman" w:eastAsiaTheme="majorEastAsia" w:hAnsi="Times New Roman" w:cs="Times New Roman"/>
          <w:color w:val="3B78E7"/>
          <w:sz w:val="28"/>
          <w:szCs w:val="28"/>
        </w:rPr>
        <w:t>extends</w:t>
      </w:r>
      <w:r w:rsidRPr="00AC421B">
        <w:rPr>
          <w:rStyle w:val="pln"/>
          <w:rFonts w:ascii="Times New Roman" w:hAnsi="Times New Roman" w:cs="Times New Roman"/>
          <w:color w:val="37474F"/>
          <w:sz w:val="28"/>
          <w:szCs w:val="28"/>
        </w:rPr>
        <w:t xml:space="preserve"> </w:t>
      </w:r>
      <w:proofErr w:type="spellStart"/>
      <w:r w:rsidRPr="00AC421B">
        <w:rPr>
          <w:rStyle w:val="typ"/>
          <w:rFonts w:ascii="Times New Roman" w:eastAsiaTheme="majorEastAsia" w:hAnsi="Times New Roman" w:cs="Times New Roman"/>
          <w:color w:val="9C27B0"/>
          <w:sz w:val="28"/>
          <w:szCs w:val="28"/>
        </w:rPr>
        <w:t>FragmentActivity</w:t>
      </w:r>
      <w:proofErr w:type="spellEnd"/>
      <w:r w:rsidRPr="00AC421B">
        <w:rPr>
          <w:rStyle w:val="pln"/>
          <w:rFonts w:ascii="Times New Roman" w:hAnsi="Times New Roman" w:cs="Times New Roman"/>
          <w:color w:val="37474F"/>
          <w:sz w:val="28"/>
          <w:szCs w:val="28"/>
        </w:rPr>
        <w:t xml:space="preserve"> </w:t>
      </w:r>
      <w:r w:rsidRPr="00AC421B">
        <w:rPr>
          <w:rStyle w:val="kwd"/>
          <w:rFonts w:ascii="Times New Roman" w:eastAsiaTheme="majorEastAsia" w:hAnsi="Times New Roman" w:cs="Times New Roman"/>
          <w:color w:val="3B78E7"/>
          <w:sz w:val="28"/>
          <w:szCs w:val="28"/>
        </w:rPr>
        <w:t>implements</w:t>
      </w:r>
      <w:r w:rsidRPr="00AC421B">
        <w:rPr>
          <w:rStyle w:val="pln"/>
          <w:rFonts w:ascii="Times New Roman" w:hAnsi="Times New Roman" w:cs="Times New Roman"/>
          <w:color w:val="37474F"/>
          <w:sz w:val="28"/>
          <w:szCs w:val="28"/>
        </w:rPr>
        <w:t xml:space="preserve"> </w:t>
      </w:r>
      <w:proofErr w:type="spellStart"/>
      <w:r w:rsidRPr="00AC421B">
        <w:rPr>
          <w:rStyle w:val="typ"/>
          <w:rFonts w:ascii="Times New Roman" w:eastAsiaTheme="majorEastAsia" w:hAnsi="Times New Roman" w:cs="Times New Roman"/>
          <w:color w:val="9C27B0"/>
          <w:sz w:val="28"/>
          <w:szCs w:val="28"/>
        </w:rPr>
        <w:t>OnMapReadyCallback</w:t>
      </w:r>
      <w:proofErr w:type="spellEnd"/>
      <w:r w:rsidRPr="00AC421B">
        <w:rPr>
          <w:rStyle w:val="pln"/>
          <w:rFonts w:ascii="Times New Roman" w:hAnsi="Times New Roman" w:cs="Times New Roman"/>
          <w:color w:val="37474F"/>
          <w:sz w:val="28"/>
          <w:szCs w:val="28"/>
        </w:rPr>
        <w:t xml:space="preserve"> </w:t>
      </w:r>
      <w:r w:rsidRPr="00AC421B">
        <w:rPr>
          <w:rStyle w:val="pun"/>
          <w:rFonts w:ascii="Times New Roman" w:hAnsi="Times New Roman" w:cs="Times New Roman"/>
          <w:color w:val="37474F"/>
          <w:sz w:val="28"/>
          <w:szCs w:val="28"/>
        </w:rPr>
        <w:t>{</w:t>
      </w:r>
      <w:r w:rsidRPr="00AC421B">
        <w:rPr>
          <w:rFonts w:ascii="Times New Roman" w:hAnsi="Times New Roman" w:cs="Times New Roman"/>
          <w:color w:val="37474F"/>
          <w:sz w:val="28"/>
          <w:szCs w:val="28"/>
        </w:rPr>
        <w:br/>
      </w:r>
      <w:r w:rsidRPr="00AC421B">
        <w:rPr>
          <w:rFonts w:ascii="Times New Roman" w:hAnsi="Times New Roman" w:cs="Times New Roman"/>
          <w:color w:val="37474F"/>
          <w:sz w:val="28"/>
          <w:szCs w:val="28"/>
        </w:rPr>
        <w:br/>
      </w:r>
      <w:r w:rsidRPr="00AC421B">
        <w:rPr>
          <w:rStyle w:val="pln"/>
          <w:rFonts w:ascii="Times New Roman" w:hAnsi="Times New Roman" w:cs="Times New Roman"/>
          <w:color w:val="37474F"/>
          <w:sz w:val="28"/>
          <w:szCs w:val="28"/>
        </w:rPr>
        <w:t xml:space="preserve">    </w:t>
      </w:r>
      <w:r w:rsidRPr="00AC421B">
        <w:rPr>
          <w:rStyle w:val="kwd"/>
          <w:rFonts w:ascii="Times New Roman" w:eastAsiaTheme="majorEastAsia" w:hAnsi="Times New Roman" w:cs="Times New Roman"/>
          <w:color w:val="3B78E7"/>
          <w:sz w:val="28"/>
          <w:szCs w:val="28"/>
        </w:rPr>
        <w:t>private</w:t>
      </w:r>
      <w:r w:rsidRPr="00AC421B">
        <w:rPr>
          <w:rStyle w:val="pln"/>
          <w:rFonts w:ascii="Times New Roman" w:hAnsi="Times New Roman" w:cs="Times New Roman"/>
          <w:color w:val="37474F"/>
          <w:sz w:val="28"/>
          <w:szCs w:val="28"/>
        </w:rPr>
        <w:t xml:space="preserve"> </w:t>
      </w:r>
      <w:proofErr w:type="spellStart"/>
      <w:r w:rsidRPr="00AC421B">
        <w:rPr>
          <w:rStyle w:val="typ"/>
          <w:rFonts w:ascii="Times New Roman" w:eastAsiaTheme="majorEastAsia" w:hAnsi="Times New Roman" w:cs="Times New Roman"/>
          <w:color w:val="9C27B0"/>
          <w:sz w:val="28"/>
          <w:szCs w:val="28"/>
        </w:rPr>
        <w:t>GoogleMap</w:t>
      </w:r>
      <w:proofErr w:type="spellEnd"/>
      <w:r w:rsidRPr="00AC421B">
        <w:rPr>
          <w:rStyle w:val="pln"/>
          <w:rFonts w:ascii="Times New Roman" w:hAnsi="Times New Roman" w:cs="Times New Roman"/>
          <w:color w:val="37474F"/>
          <w:sz w:val="28"/>
          <w:szCs w:val="28"/>
        </w:rPr>
        <w:t xml:space="preserve"> </w:t>
      </w:r>
      <w:proofErr w:type="spellStart"/>
      <w:r w:rsidRPr="00AC421B">
        <w:rPr>
          <w:rStyle w:val="pln"/>
          <w:rFonts w:ascii="Times New Roman" w:hAnsi="Times New Roman" w:cs="Times New Roman"/>
          <w:color w:val="37474F"/>
          <w:sz w:val="28"/>
          <w:szCs w:val="28"/>
        </w:rPr>
        <w:t>mMap</w:t>
      </w:r>
      <w:proofErr w:type="spellEnd"/>
      <w:r w:rsidRPr="00AC421B">
        <w:rPr>
          <w:rStyle w:val="pun"/>
          <w:rFonts w:ascii="Times New Roman" w:hAnsi="Times New Roman" w:cs="Times New Roman"/>
          <w:color w:val="37474F"/>
          <w:sz w:val="28"/>
          <w:szCs w:val="28"/>
        </w:rPr>
        <w:t>;</w:t>
      </w:r>
      <w:r w:rsidRPr="00AC421B">
        <w:rPr>
          <w:rFonts w:ascii="Times New Roman" w:hAnsi="Times New Roman" w:cs="Times New Roman"/>
          <w:color w:val="37474F"/>
          <w:sz w:val="28"/>
          <w:szCs w:val="28"/>
        </w:rPr>
        <w:br/>
      </w:r>
      <w:r w:rsidRPr="00AC421B">
        <w:rPr>
          <w:rFonts w:ascii="Times New Roman" w:hAnsi="Times New Roman" w:cs="Times New Roman"/>
          <w:color w:val="37474F"/>
          <w:sz w:val="28"/>
          <w:szCs w:val="28"/>
        </w:rPr>
        <w:br/>
      </w:r>
      <w:r w:rsidRPr="00AC421B">
        <w:rPr>
          <w:rStyle w:val="pln"/>
          <w:rFonts w:ascii="Times New Roman" w:hAnsi="Times New Roman" w:cs="Times New Roman"/>
          <w:color w:val="37474F"/>
          <w:sz w:val="28"/>
          <w:szCs w:val="28"/>
        </w:rPr>
        <w:t xml:space="preserve">    </w:t>
      </w:r>
      <w:r w:rsidRPr="00AC421B">
        <w:rPr>
          <w:rStyle w:val="lit"/>
          <w:rFonts w:ascii="Times New Roman" w:hAnsi="Times New Roman" w:cs="Times New Roman"/>
          <w:color w:val="F4511E"/>
          <w:sz w:val="28"/>
          <w:szCs w:val="28"/>
        </w:rPr>
        <w:t>@Override</w:t>
      </w:r>
      <w:r w:rsidRPr="00AC421B">
        <w:rPr>
          <w:rFonts w:ascii="Times New Roman" w:hAnsi="Times New Roman" w:cs="Times New Roman"/>
          <w:color w:val="37474F"/>
          <w:sz w:val="28"/>
          <w:szCs w:val="28"/>
        </w:rPr>
        <w:br/>
      </w:r>
      <w:r w:rsidRPr="00AC421B">
        <w:rPr>
          <w:rStyle w:val="pln"/>
          <w:rFonts w:ascii="Times New Roman" w:hAnsi="Times New Roman" w:cs="Times New Roman"/>
          <w:color w:val="37474F"/>
          <w:sz w:val="28"/>
          <w:szCs w:val="28"/>
        </w:rPr>
        <w:t xml:space="preserve">    </w:t>
      </w:r>
      <w:r w:rsidRPr="00AC421B">
        <w:rPr>
          <w:rStyle w:val="kwd"/>
          <w:rFonts w:ascii="Times New Roman" w:eastAsiaTheme="majorEastAsia" w:hAnsi="Times New Roman" w:cs="Times New Roman"/>
          <w:color w:val="3B78E7"/>
          <w:sz w:val="28"/>
          <w:szCs w:val="28"/>
        </w:rPr>
        <w:t>protected</w:t>
      </w:r>
      <w:r w:rsidRPr="00AC421B">
        <w:rPr>
          <w:rStyle w:val="pln"/>
          <w:rFonts w:ascii="Times New Roman" w:hAnsi="Times New Roman" w:cs="Times New Roman"/>
          <w:color w:val="37474F"/>
          <w:sz w:val="28"/>
          <w:szCs w:val="28"/>
        </w:rPr>
        <w:t xml:space="preserve"> </w:t>
      </w:r>
      <w:r w:rsidRPr="00AC421B">
        <w:rPr>
          <w:rStyle w:val="kwd"/>
          <w:rFonts w:ascii="Times New Roman" w:eastAsiaTheme="majorEastAsia" w:hAnsi="Times New Roman" w:cs="Times New Roman"/>
          <w:color w:val="3B78E7"/>
          <w:sz w:val="28"/>
          <w:szCs w:val="28"/>
        </w:rPr>
        <w:t>void</w:t>
      </w:r>
      <w:r w:rsidRPr="00AC421B">
        <w:rPr>
          <w:rStyle w:val="pln"/>
          <w:rFonts w:ascii="Times New Roman" w:hAnsi="Times New Roman" w:cs="Times New Roman"/>
          <w:color w:val="37474F"/>
          <w:sz w:val="28"/>
          <w:szCs w:val="28"/>
        </w:rPr>
        <w:t xml:space="preserve"> </w:t>
      </w:r>
      <w:proofErr w:type="spellStart"/>
      <w:r w:rsidRPr="00AC421B">
        <w:rPr>
          <w:rStyle w:val="pln"/>
          <w:rFonts w:ascii="Times New Roman" w:hAnsi="Times New Roman" w:cs="Times New Roman"/>
          <w:color w:val="37474F"/>
          <w:sz w:val="28"/>
          <w:szCs w:val="28"/>
        </w:rPr>
        <w:t>onCreate</w:t>
      </w:r>
      <w:proofErr w:type="spellEnd"/>
      <w:r w:rsidRPr="00AC421B">
        <w:rPr>
          <w:rStyle w:val="pun"/>
          <w:rFonts w:ascii="Times New Roman" w:hAnsi="Times New Roman" w:cs="Times New Roman"/>
          <w:color w:val="37474F"/>
          <w:sz w:val="28"/>
          <w:szCs w:val="28"/>
        </w:rPr>
        <w:t>(</w:t>
      </w:r>
      <w:r w:rsidRPr="00AC421B">
        <w:rPr>
          <w:rStyle w:val="typ"/>
          <w:rFonts w:ascii="Times New Roman" w:eastAsiaTheme="majorEastAsia" w:hAnsi="Times New Roman" w:cs="Times New Roman"/>
          <w:color w:val="9C27B0"/>
          <w:sz w:val="28"/>
          <w:szCs w:val="28"/>
        </w:rPr>
        <w:t>Bundle</w:t>
      </w:r>
      <w:r w:rsidRPr="00AC421B">
        <w:rPr>
          <w:rStyle w:val="pln"/>
          <w:rFonts w:ascii="Times New Roman" w:hAnsi="Times New Roman" w:cs="Times New Roman"/>
          <w:color w:val="37474F"/>
          <w:sz w:val="28"/>
          <w:szCs w:val="28"/>
        </w:rPr>
        <w:t xml:space="preserve"> </w:t>
      </w:r>
      <w:proofErr w:type="spellStart"/>
      <w:r w:rsidRPr="00AC421B">
        <w:rPr>
          <w:rStyle w:val="pln"/>
          <w:rFonts w:ascii="Times New Roman" w:hAnsi="Times New Roman" w:cs="Times New Roman"/>
          <w:color w:val="37474F"/>
          <w:sz w:val="28"/>
          <w:szCs w:val="28"/>
        </w:rPr>
        <w:t>savedInstanceState</w:t>
      </w:r>
      <w:proofErr w:type="spellEnd"/>
      <w:r w:rsidRPr="00AC421B">
        <w:rPr>
          <w:rStyle w:val="pun"/>
          <w:rFonts w:ascii="Times New Roman" w:hAnsi="Times New Roman" w:cs="Times New Roman"/>
          <w:color w:val="37474F"/>
          <w:sz w:val="28"/>
          <w:szCs w:val="28"/>
        </w:rPr>
        <w:t>)</w:t>
      </w:r>
      <w:r w:rsidRPr="00AC421B">
        <w:rPr>
          <w:rStyle w:val="pln"/>
          <w:rFonts w:ascii="Times New Roman" w:hAnsi="Times New Roman" w:cs="Times New Roman"/>
          <w:color w:val="37474F"/>
          <w:sz w:val="28"/>
          <w:szCs w:val="28"/>
        </w:rPr>
        <w:t xml:space="preserve"> </w:t>
      </w:r>
      <w:r w:rsidRPr="00AC421B">
        <w:rPr>
          <w:rStyle w:val="pun"/>
          <w:rFonts w:ascii="Times New Roman" w:hAnsi="Times New Roman" w:cs="Times New Roman"/>
          <w:color w:val="37474F"/>
          <w:sz w:val="28"/>
          <w:szCs w:val="28"/>
        </w:rPr>
        <w:t>{</w:t>
      </w:r>
      <w:r w:rsidRPr="00AC421B">
        <w:rPr>
          <w:rFonts w:ascii="Times New Roman" w:hAnsi="Times New Roman" w:cs="Times New Roman"/>
          <w:color w:val="37474F"/>
          <w:sz w:val="28"/>
          <w:szCs w:val="28"/>
        </w:rPr>
        <w:br/>
      </w:r>
      <w:r w:rsidRPr="00AC421B">
        <w:rPr>
          <w:rStyle w:val="pln"/>
          <w:rFonts w:ascii="Times New Roman" w:hAnsi="Times New Roman" w:cs="Times New Roman"/>
          <w:color w:val="37474F"/>
          <w:sz w:val="28"/>
          <w:szCs w:val="28"/>
        </w:rPr>
        <w:t xml:space="preserve">        </w:t>
      </w:r>
      <w:proofErr w:type="spellStart"/>
      <w:r w:rsidRPr="00AC421B">
        <w:rPr>
          <w:rStyle w:val="kwd"/>
          <w:rFonts w:ascii="Times New Roman" w:eastAsiaTheme="majorEastAsia" w:hAnsi="Times New Roman" w:cs="Times New Roman"/>
          <w:color w:val="3B78E7"/>
          <w:sz w:val="28"/>
          <w:szCs w:val="28"/>
        </w:rPr>
        <w:t>super</w:t>
      </w:r>
      <w:r w:rsidRPr="00AC421B">
        <w:rPr>
          <w:rStyle w:val="pun"/>
          <w:rFonts w:ascii="Times New Roman" w:hAnsi="Times New Roman" w:cs="Times New Roman"/>
          <w:color w:val="37474F"/>
          <w:sz w:val="28"/>
          <w:szCs w:val="28"/>
        </w:rPr>
        <w:t>.</w:t>
      </w:r>
      <w:r w:rsidRPr="00AC421B">
        <w:rPr>
          <w:rStyle w:val="pln"/>
          <w:rFonts w:ascii="Times New Roman" w:hAnsi="Times New Roman" w:cs="Times New Roman"/>
          <w:color w:val="37474F"/>
          <w:sz w:val="28"/>
          <w:szCs w:val="28"/>
        </w:rPr>
        <w:t>onCreate</w:t>
      </w:r>
      <w:proofErr w:type="spellEnd"/>
      <w:r w:rsidRPr="00AC421B">
        <w:rPr>
          <w:rStyle w:val="pun"/>
          <w:rFonts w:ascii="Times New Roman" w:hAnsi="Times New Roman" w:cs="Times New Roman"/>
          <w:color w:val="37474F"/>
          <w:sz w:val="28"/>
          <w:szCs w:val="28"/>
        </w:rPr>
        <w:t>(</w:t>
      </w:r>
      <w:proofErr w:type="spellStart"/>
      <w:r w:rsidRPr="00AC421B">
        <w:rPr>
          <w:rStyle w:val="pln"/>
          <w:rFonts w:ascii="Times New Roman" w:hAnsi="Times New Roman" w:cs="Times New Roman"/>
          <w:color w:val="37474F"/>
          <w:sz w:val="28"/>
          <w:szCs w:val="28"/>
        </w:rPr>
        <w:t>savedInstanceState</w:t>
      </w:r>
      <w:proofErr w:type="spellEnd"/>
      <w:r w:rsidRPr="00AC421B">
        <w:rPr>
          <w:rStyle w:val="pun"/>
          <w:rFonts w:ascii="Times New Roman" w:hAnsi="Times New Roman" w:cs="Times New Roman"/>
          <w:color w:val="37474F"/>
          <w:sz w:val="28"/>
          <w:szCs w:val="28"/>
        </w:rPr>
        <w:t>);</w:t>
      </w:r>
      <w:r w:rsidRPr="00AC421B">
        <w:rPr>
          <w:rFonts w:ascii="Times New Roman" w:hAnsi="Times New Roman" w:cs="Times New Roman"/>
          <w:color w:val="37474F"/>
          <w:sz w:val="28"/>
          <w:szCs w:val="28"/>
        </w:rPr>
        <w:br/>
      </w:r>
      <w:r w:rsidRPr="00AC421B">
        <w:rPr>
          <w:rStyle w:val="pln"/>
          <w:rFonts w:ascii="Times New Roman" w:hAnsi="Times New Roman" w:cs="Times New Roman"/>
          <w:color w:val="37474F"/>
          <w:sz w:val="28"/>
          <w:szCs w:val="28"/>
        </w:rPr>
        <w:t xml:space="preserve">        </w:t>
      </w:r>
      <w:proofErr w:type="spellStart"/>
      <w:r w:rsidRPr="00AC421B">
        <w:rPr>
          <w:rStyle w:val="pln"/>
          <w:rFonts w:ascii="Times New Roman" w:hAnsi="Times New Roman" w:cs="Times New Roman"/>
          <w:color w:val="37474F"/>
          <w:sz w:val="28"/>
          <w:szCs w:val="28"/>
        </w:rPr>
        <w:t>setContentView</w:t>
      </w:r>
      <w:proofErr w:type="spellEnd"/>
      <w:r w:rsidRPr="00AC421B">
        <w:rPr>
          <w:rStyle w:val="pun"/>
          <w:rFonts w:ascii="Times New Roman" w:hAnsi="Times New Roman" w:cs="Times New Roman"/>
          <w:color w:val="37474F"/>
          <w:sz w:val="28"/>
          <w:szCs w:val="28"/>
        </w:rPr>
        <w:t>(</w:t>
      </w:r>
      <w:proofErr w:type="spellStart"/>
      <w:r w:rsidRPr="00AC421B">
        <w:rPr>
          <w:rStyle w:val="pln"/>
          <w:rFonts w:ascii="Times New Roman" w:hAnsi="Times New Roman" w:cs="Times New Roman"/>
          <w:color w:val="37474F"/>
          <w:sz w:val="28"/>
          <w:szCs w:val="28"/>
        </w:rPr>
        <w:t>R</w:t>
      </w:r>
      <w:r w:rsidRPr="00AC421B">
        <w:rPr>
          <w:rStyle w:val="pun"/>
          <w:rFonts w:ascii="Times New Roman" w:hAnsi="Times New Roman" w:cs="Times New Roman"/>
          <w:color w:val="37474F"/>
          <w:sz w:val="28"/>
          <w:szCs w:val="28"/>
        </w:rPr>
        <w:t>.</w:t>
      </w:r>
      <w:r w:rsidRPr="00AC421B">
        <w:rPr>
          <w:rStyle w:val="pln"/>
          <w:rFonts w:ascii="Times New Roman" w:hAnsi="Times New Roman" w:cs="Times New Roman"/>
          <w:color w:val="37474F"/>
          <w:sz w:val="28"/>
          <w:szCs w:val="28"/>
        </w:rPr>
        <w:t>layout</w:t>
      </w:r>
      <w:r w:rsidRPr="00AC421B">
        <w:rPr>
          <w:rStyle w:val="pun"/>
          <w:rFonts w:ascii="Times New Roman" w:hAnsi="Times New Roman" w:cs="Times New Roman"/>
          <w:color w:val="37474F"/>
          <w:sz w:val="28"/>
          <w:szCs w:val="28"/>
        </w:rPr>
        <w:t>.</w:t>
      </w:r>
      <w:r w:rsidRPr="00AC421B">
        <w:rPr>
          <w:rStyle w:val="pln"/>
          <w:rFonts w:ascii="Times New Roman" w:hAnsi="Times New Roman" w:cs="Times New Roman"/>
          <w:color w:val="37474F"/>
          <w:sz w:val="28"/>
          <w:szCs w:val="28"/>
        </w:rPr>
        <w:t>activity_maps</w:t>
      </w:r>
      <w:proofErr w:type="spellEnd"/>
      <w:r w:rsidRPr="00AC421B">
        <w:rPr>
          <w:rStyle w:val="pun"/>
          <w:rFonts w:ascii="Times New Roman" w:hAnsi="Times New Roman" w:cs="Times New Roman"/>
          <w:color w:val="37474F"/>
          <w:sz w:val="28"/>
          <w:szCs w:val="28"/>
        </w:rPr>
        <w:t>);</w:t>
      </w:r>
      <w:r w:rsidRPr="00AC421B">
        <w:rPr>
          <w:rFonts w:ascii="Times New Roman" w:hAnsi="Times New Roman" w:cs="Times New Roman"/>
          <w:color w:val="37474F"/>
          <w:sz w:val="28"/>
          <w:szCs w:val="28"/>
        </w:rPr>
        <w:br/>
      </w:r>
      <w:r w:rsidRPr="00AC421B">
        <w:rPr>
          <w:rStyle w:val="pln"/>
          <w:rFonts w:ascii="Times New Roman" w:hAnsi="Times New Roman" w:cs="Times New Roman"/>
          <w:color w:val="37474F"/>
          <w:sz w:val="28"/>
          <w:szCs w:val="28"/>
        </w:rPr>
        <w:t xml:space="preserve">        </w:t>
      </w:r>
      <w:proofErr w:type="spellStart"/>
      <w:r w:rsidRPr="00AC421B">
        <w:rPr>
          <w:rStyle w:val="typ"/>
          <w:rFonts w:ascii="Times New Roman" w:eastAsiaTheme="majorEastAsia" w:hAnsi="Times New Roman" w:cs="Times New Roman"/>
          <w:color w:val="9C27B0"/>
          <w:sz w:val="28"/>
          <w:szCs w:val="28"/>
        </w:rPr>
        <w:t>SupportMapFragment</w:t>
      </w:r>
      <w:proofErr w:type="spellEnd"/>
      <w:r w:rsidRPr="00AC421B">
        <w:rPr>
          <w:rStyle w:val="pln"/>
          <w:rFonts w:ascii="Times New Roman" w:hAnsi="Times New Roman" w:cs="Times New Roman"/>
          <w:color w:val="37474F"/>
          <w:sz w:val="28"/>
          <w:szCs w:val="28"/>
        </w:rPr>
        <w:t xml:space="preserve"> </w:t>
      </w:r>
      <w:proofErr w:type="spellStart"/>
      <w:r w:rsidRPr="00AC421B">
        <w:rPr>
          <w:rStyle w:val="pln"/>
          <w:rFonts w:ascii="Times New Roman" w:hAnsi="Times New Roman" w:cs="Times New Roman"/>
          <w:color w:val="37474F"/>
          <w:sz w:val="28"/>
          <w:szCs w:val="28"/>
        </w:rPr>
        <w:t>mapFragment</w:t>
      </w:r>
      <w:proofErr w:type="spellEnd"/>
      <w:r w:rsidRPr="00AC421B">
        <w:rPr>
          <w:rStyle w:val="pln"/>
          <w:rFonts w:ascii="Times New Roman" w:hAnsi="Times New Roman" w:cs="Times New Roman"/>
          <w:color w:val="37474F"/>
          <w:sz w:val="28"/>
          <w:szCs w:val="28"/>
        </w:rPr>
        <w:t xml:space="preserve"> </w:t>
      </w:r>
      <w:r w:rsidRPr="00AC421B">
        <w:rPr>
          <w:rStyle w:val="pun"/>
          <w:rFonts w:ascii="Times New Roman" w:hAnsi="Times New Roman" w:cs="Times New Roman"/>
          <w:color w:val="37474F"/>
          <w:sz w:val="28"/>
          <w:szCs w:val="28"/>
        </w:rPr>
        <w:t>=</w:t>
      </w:r>
      <w:r w:rsidRPr="00AC421B">
        <w:rPr>
          <w:rStyle w:val="pln"/>
          <w:rFonts w:ascii="Times New Roman" w:hAnsi="Times New Roman" w:cs="Times New Roman"/>
          <w:color w:val="37474F"/>
          <w:sz w:val="28"/>
          <w:szCs w:val="28"/>
        </w:rPr>
        <w:t xml:space="preserve"> </w:t>
      </w:r>
      <w:r w:rsidRPr="00AC421B">
        <w:rPr>
          <w:rStyle w:val="pun"/>
          <w:rFonts w:ascii="Times New Roman" w:hAnsi="Times New Roman" w:cs="Times New Roman"/>
          <w:color w:val="37474F"/>
          <w:sz w:val="28"/>
          <w:szCs w:val="28"/>
        </w:rPr>
        <w:t>(</w:t>
      </w:r>
      <w:proofErr w:type="spellStart"/>
      <w:r w:rsidRPr="00AC421B">
        <w:rPr>
          <w:rStyle w:val="typ"/>
          <w:rFonts w:ascii="Times New Roman" w:eastAsiaTheme="majorEastAsia" w:hAnsi="Times New Roman" w:cs="Times New Roman"/>
          <w:color w:val="9C27B0"/>
          <w:sz w:val="28"/>
          <w:szCs w:val="28"/>
        </w:rPr>
        <w:t>SupportMapFragment</w:t>
      </w:r>
      <w:proofErr w:type="spellEnd"/>
      <w:r w:rsidRPr="00AC421B">
        <w:rPr>
          <w:rStyle w:val="pun"/>
          <w:rFonts w:ascii="Times New Roman" w:hAnsi="Times New Roman" w:cs="Times New Roman"/>
          <w:color w:val="37474F"/>
          <w:sz w:val="28"/>
          <w:szCs w:val="28"/>
        </w:rPr>
        <w:t>)</w:t>
      </w:r>
      <w:r w:rsidRPr="00AC421B">
        <w:rPr>
          <w:rStyle w:val="pln"/>
          <w:rFonts w:ascii="Times New Roman" w:hAnsi="Times New Roman" w:cs="Times New Roman"/>
          <w:color w:val="37474F"/>
          <w:sz w:val="28"/>
          <w:szCs w:val="28"/>
        </w:rPr>
        <w:t xml:space="preserve"> </w:t>
      </w:r>
      <w:proofErr w:type="spellStart"/>
      <w:r w:rsidRPr="00AC421B">
        <w:rPr>
          <w:rStyle w:val="pln"/>
          <w:rFonts w:ascii="Times New Roman" w:hAnsi="Times New Roman" w:cs="Times New Roman"/>
          <w:color w:val="37474F"/>
          <w:sz w:val="28"/>
          <w:szCs w:val="28"/>
        </w:rPr>
        <w:t>getSupportFragmentManager</w:t>
      </w:r>
      <w:proofErr w:type="spellEnd"/>
      <w:r w:rsidRPr="00AC421B">
        <w:rPr>
          <w:rStyle w:val="pun"/>
          <w:rFonts w:ascii="Times New Roman" w:hAnsi="Times New Roman" w:cs="Times New Roman"/>
          <w:color w:val="37474F"/>
          <w:sz w:val="28"/>
          <w:szCs w:val="28"/>
        </w:rPr>
        <w:t>()</w:t>
      </w:r>
      <w:r w:rsidRPr="00AC421B">
        <w:rPr>
          <w:rFonts w:ascii="Times New Roman" w:hAnsi="Times New Roman" w:cs="Times New Roman"/>
          <w:color w:val="37474F"/>
          <w:sz w:val="28"/>
          <w:szCs w:val="28"/>
        </w:rPr>
        <w:br/>
      </w:r>
      <w:r w:rsidRPr="00AC421B">
        <w:rPr>
          <w:rStyle w:val="pln"/>
          <w:rFonts w:ascii="Times New Roman" w:hAnsi="Times New Roman" w:cs="Times New Roman"/>
          <w:color w:val="37474F"/>
          <w:sz w:val="28"/>
          <w:szCs w:val="28"/>
        </w:rPr>
        <w:t xml:space="preserve">                </w:t>
      </w:r>
      <w:r w:rsidRPr="00AC421B">
        <w:rPr>
          <w:rStyle w:val="pun"/>
          <w:rFonts w:ascii="Times New Roman" w:hAnsi="Times New Roman" w:cs="Times New Roman"/>
          <w:color w:val="37474F"/>
          <w:sz w:val="28"/>
          <w:szCs w:val="28"/>
        </w:rPr>
        <w:t>.</w:t>
      </w:r>
      <w:proofErr w:type="spellStart"/>
      <w:r w:rsidRPr="00AC421B">
        <w:rPr>
          <w:rStyle w:val="pln"/>
          <w:rFonts w:ascii="Times New Roman" w:hAnsi="Times New Roman" w:cs="Times New Roman"/>
          <w:color w:val="37474F"/>
          <w:sz w:val="28"/>
          <w:szCs w:val="28"/>
        </w:rPr>
        <w:t>findFragmentById</w:t>
      </w:r>
      <w:proofErr w:type="spellEnd"/>
      <w:r w:rsidRPr="00AC421B">
        <w:rPr>
          <w:rStyle w:val="pun"/>
          <w:rFonts w:ascii="Times New Roman" w:hAnsi="Times New Roman" w:cs="Times New Roman"/>
          <w:color w:val="37474F"/>
          <w:sz w:val="28"/>
          <w:szCs w:val="28"/>
        </w:rPr>
        <w:t>(</w:t>
      </w:r>
      <w:proofErr w:type="spellStart"/>
      <w:r w:rsidRPr="00AC421B">
        <w:rPr>
          <w:rStyle w:val="pln"/>
          <w:rFonts w:ascii="Times New Roman" w:hAnsi="Times New Roman" w:cs="Times New Roman"/>
          <w:color w:val="37474F"/>
          <w:sz w:val="28"/>
          <w:szCs w:val="28"/>
        </w:rPr>
        <w:t>R</w:t>
      </w:r>
      <w:r w:rsidRPr="00AC421B">
        <w:rPr>
          <w:rStyle w:val="pun"/>
          <w:rFonts w:ascii="Times New Roman" w:hAnsi="Times New Roman" w:cs="Times New Roman"/>
          <w:color w:val="37474F"/>
          <w:sz w:val="28"/>
          <w:szCs w:val="28"/>
        </w:rPr>
        <w:t>.</w:t>
      </w:r>
      <w:r w:rsidRPr="00AC421B">
        <w:rPr>
          <w:rStyle w:val="pln"/>
          <w:rFonts w:ascii="Times New Roman" w:hAnsi="Times New Roman" w:cs="Times New Roman"/>
          <w:color w:val="37474F"/>
          <w:sz w:val="28"/>
          <w:szCs w:val="28"/>
        </w:rPr>
        <w:t>id</w:t>
      </w:r>
      <w:r w:rsidRPr="00AC421B">
        <w:rPr>
          <w:rStyle w:val="pun"/>
          <w:rFonts w:ascii="Times New Roman" w:hAnsi="Times New Roman" w:cs="Times New Roman"/>
          <w:color w:val="37474F"/>
          <w:sz w:val="28"/>
          <w:szCs w:val="28"/>
        </w:rPr>
        <w:t>.</w:t>
      </w:r>
      <w:r w:rsidRPr="00AC421B">
        <w:rPr>
          <w:rStyle w:val="pln"/>
          <w:rFonts w:ascii="Times New Roman" w:hAnsi="Times New Roman" w:cs="Times New Roman"/>
          <w:color w:val="37474F"/>
          <w:sz w:val="28"/>
          <w:szCs w:val="28"/>
        </w:rPr>
        <w:t>map</w:t>
      </w:r>
      <w:proofErr w:type="spellEnd"/>
      <w:r w:rsidRPr="00AC421B">
        <w:rPr>
          <w:rStyle w:val="pun"/>
          <w:rFonts w:ascii="Times New Roman" w:hAnsi="Times New Roman" w:cs="Times New Roman"/>
          <w:color w:val="37474F"/>
          <w:sz w:val="28"/>
          <w:szCs w:val="28"/>
        </w:rPr>
        <w:t>);</w:t>
      </w:r>
      <w:r w:rsidRPr="00AC421B">
        <w:rPr>
          <w:rFonts w:ascii="Times New Roman" w:hAnsi="Times New Roman" w:cs="Times New Roman"/>
          <w:color w:val="37474F"/>
          <w:sz w:val="28"/>
          <w:szCs w:val="28"/>
        </w:rPr>
        <w:br/>
      </w:r>
      <w:r w:rsidRPr="00AC421B">
        <w:rPr>
          <w:rStyle w:val="pln"/>
          <w:rFonts w:ascii="Times New Roman" w:hAnsi="Times New Roman" w:cs="Times New Roman"/>
          <w:color w:val="37474F"/>
          <w:sz w:val="28"/>
          <w:szCs w:val="28"/>
        </w:rPr>
        <w:t xml:space="preserve">        </w:t>
      </w:r>
      <w:proofErr w:type="spellStart"/>
      <w:r w:rsidRPr="00AC421B">
        <w:rPr>
          <w:rStyle w:val="pln"/>
          <w:rFonts w:ascii="Times New Roman" w:hAnsi="Times New Roman" w:cs="Times New Roman"/>
          <w:color w:val="37474F"/>
          <w:sz w:val="28"/>
          <w:szCs w:val="28"/>
        </w:rPr>
        <w:t>mapFragment</w:t>
      </w:r>
      <w:r w:rsidRPr="00AC421B">
        <w:rPr>
          <w:rStyle w:val="pun"/>
          <w:rFonts w:ascii="Times New Roman" w:hAnsi="Times New Roman" w:cs="Times New Roman"/>
          <w:color w:val="37474F"/>
          <w:sz w:val="28"/>
          <w:szCs w:val="28"/>
        </w:rPr>
        <w:t>.</w:t>
      </w:r>
      <w:r w:rsidRPr="00AC421B">
        <w:rPr>
          <w:rStyle w:val="pln"/>
          <w:rFonts w:ascii="Times New Roman" w:hAnsi="Times New Roman" w:cs="Times New Roman"/>
          <w:color w:val="37474F"/>
          <w:sz w:val="28"/>
          <w:szCs w:val="28"/>
        </w:rPr>
        <w:t>getMapAsync</w:t>
      </w:r>
      <w:proofErr w:type="spellEnd"/>
      <w:r w:rsidRPr="00AC421B">
        <w:rPr>
          <w:rStyle w:val="pun"/>
          <w:rFonts w:ascii="Times New Roman" w:hAnsi="Times New Roman" w:cs="Times New Roman"/>
          <w:color w:val="37474F"/>
          <w:sz w:val="28"/>
          <w:szCs w:val="28"/>
        </w:rPr>
        <w:t>(</w:t>
      </w:r>
      <w:r w:rsidRPr="00AC421B">
        <w:rPr>
          <w:rStyle w:val="kwd"/>
          <w:rFonts w:ascii="Times New Roman" w:eastAsiaTheme="majorEastAsia" w:hAnsi="Times New Roman" w:cs="Times New Roman"/>
          <w:color w:val="3B78E7"/>
          <w:sz w:val="28"/>
          <w:szCs w:val="28"/>
        </w:rPr>
        <w:t>this</w:t>
      </w:r>
      <w:r w:rsidRPr="00AC421B">
        <w:rPr>
          <w:rStyle w:val="pun"/>
          <w:rFonts w:ascii="Times New Roman" w:hAnsi="Times New Roman" w:cs="Times New Roman"/>
          <w:color w:val="37474F"/>
          <w:sz w:val="28"/>
          <w:szCs w:val="28"/>
        </w:rPr>
        <w:t>);</w:t>
      </w:r>
      <w:r w:rsidRPr="00AC421B">
        <w:rPr>
          <w:rFonts w:ascii="Times New Roman" w:hAnsi="Times New Roman" w:cs="Times New Roman"/>
          <w:color w:val="37474F"/>
          <w:sz w:val="28"/>
          <w:szCs w:val="28"/>
        </w:rPr>
        <w:br/>
      </w:r>
      <w:r w:rsidRPr="00AC421B">
        <w:rPr>
          <w:rStyle w:val="pln"/>
          <w:rFonts w:ascii="Times New Roman" w:hAnsi="Times New Roman" w:cs="Times New Roman"/>
          <w:color w:val="37474F"/>
          <w:sz w:val="28"/>
          <w:szCs w:val="28"/>
        </w:rPr>
        <w:t xml:space="preserve">    </w:t>
      </w:r>
      <w:r w:rsidRPr="00AC421B">
        <w:rPr>
          <w:rStyle w:val="pun"/>
          <w:rFonts w:ascii="Times New Roman" w:hAnsi="Times New Roman" w:cs="Times New Roman"/>
          <w:color w:val="37474F"/>
          <w:sz w:val="28"/>
          <w:szCs w:val="28"/>
        </w:rPr>
        <w:t>}</w:t>
      </w:r>
      <w:r w:rsidRPr="00AC421B">
        <w:rPr>
          <w:rFonts w:ascii="Times New Roman" w:hAnsi="Times New Roman" w:cs="Times New Roman"/>
          <w:color w:val="37474F"/>
          <w:sz w:val="28"/>
          <w:szCs w:val="28"/>
        </w:rPr>
        <w:br/>
      </w:r>
      <w:r w:rsidRPr="00AC421B">
        <w:rPr>
          <w:rFonts w:ascii="Times New Roman" w:hAnsi="Times New Roman" w:cs="Times New Roman"/>
          <w:color w:val="37474F"/>
          <w:sz w:val="28"/>
          <w:szCs w:val="28"/>
        </w:rPr>
        <w:br/>
      </w:r>
      <w:r w:rsidRPr="00AC421B">
        <w:rPr>
          <w:rStyle w:val="pln"/>
          <w:rFonts w:ascii="Times New Roman" w:hAnsi="Times New Roman" w:cs="Times New Roman"/>
          <w:color w:val="37474F"/>
          <w:sz w:val="28"/>
          <w:szCs w:val="28"/>
        </w:rPr>
        <w:t xml:space="preserve">    </w:t>
      </w:r>
      <w:r w:rsidRPr="00AC421B">
        <w:rPr>
          <w:rStyle w:val="lit"/>
          <w:rFonts w:ascii="Times New Roman" w:hAnsi="Times New Roman" w:cs="Times New Roman"/>
          <w:color w:val="F4511E"/>
          <w:sz w:val="28"/>
          <w:szCs w:val="28"/>
        </w:rPr>
        <w:t>@Override</w:t>
      </w:r>
      <w:r w:rsidRPr="00AC421B">
        <w:rPr>
          <w:rFonts w:ascii="Times New Roman" w:hAnsi="Times New Roman" w:cs="Times New Roman"/>
          <w:color w:val="37474F"/>
          <w:sz w:val="28"/>
          <w:szCs w:val="28"/>
        </w:rPr>
        <w:br/>
      </w:r>
      <w:r w:rsidRPr="00AC421B">
        <w:rPr>
          <w:rStyle w:val="pln"/>
          <w:rFonts w:ascii="Times New Roman" w:hAnsi="Times New Roman" w:cs="Times New Roman"/>
          <w:color w:val="37474F"/>
          <w:sz w:val="28"/>
          <w:szCs w:val="28"/>
        </w:rPr>
        <w:t xml:space="preserve">    </w:t>
      </w:r>
      <w:r w:rsidRPr="00AC421B">
        <w:rPr>
          <w:rStyle w:val="kwd"/>
          <w:rFonts w:ascii="Times New Roman" w:eastAsiaTheme="majorEastAsia" w:hAnsi="Times New Roman" w:cs="Times New Roman"/>
          <w:color w:val="3B78E7"/>
          <w:sz w:val="28"/>
          <w:szCs w:val="28"/>
        </w:rPr>
        <w:t>public</w:t>
      </w:r>
      <w:r w:rsidRPr="00AC421B">
        <w:rPr>
          <w:rStyle w:val="pln"/>
          <w:rFonts w:ascii="Times New Roman" w:hAnsi="Times New Roman" w:cs="Times New Roman"/>
          <w:color w:val="37474F"/>
          <w:sz w:val="28"/>
          <w:szCs w:val="28"/>
        </w:rPr>
        <w:t xml:space="preserve"> </w:t>
      </w:r>
      <w:r w:rsidRPr="00AC421B">
        <w:rPr>
          <w:rStyle w:val="kwd"/>
          <w:rFonts w:ascii="Times New Roman" w:eastAsiaTheme="majorEastAsia" w:hAnsi="Times New Roman" w:cs="Times New Roman"/>
          <w:color w:val="3B78E7"/>
          <w:sz w:val="28"/>
          <w:szCs w:val="28"/>
        </w:rPr>
        <w:t>void</w:t>
      </w:r>
      <w:r w:rsidRPr="00AC421B">
        <w:rPr>
          <w:rStyle w:val="pln"/>
          <w:rFonts w:ascii="Times New Roman" w:hAnsi="Times New Roman" w:cs="Times New Roman"/>
          <w:color w:val="37474F"/>
          <w:sz w:val="28"/>
          <w:szCs w:val="28"/>
        </w:rPr>
        <w:t xml:space="preserve"> </w:t>
      </w:r>
      <w:proofErr w:type="spellStart"/>
      <w:r w:rsidRPr="00AC421B">
        <w:rPr>
          <w:rStyle w:val="pln"/>
          <w:rFonts w:ascii="Times New Roman" w:hAnsi="Times New Roman" w:cs="Times New Roman"/>
          <w:color w:val="37474F"/>
          <w:sz w:val="28"/>
          <w:szCs w:val="28"/>
        </w:rPr>
        <w:t>onMapReady</w:t>
      </w:r>
      <w:proofErr w:type="spellEnd"/>
      <w:r w:rsidRPr="00AC421B">
        <w:rPr>
          <w:rStyle w:val="pun"/>
          <w:rFonts w:ascii="Times New Roman" w:hAnsi="Times New Roman" w:cs="Times New Roman"/>
          <w:color w:val="37474F"/>
          <w:sz w:val="28"/>
          <w:szCs w:val="28"/>
        </w:rPr>
        <w:t>(</w:t>
      </w:r>
      <w:proofErr w:type="spellStart"/>
      <w:r w:rsidRPr="00AC421B">
        <w:rPr>
          <w:rStyle w:val="typ"/>
          <w:rFonts w:ascii="Times New Roman" w:eastAsiaTheme="majorEastAsia" w:hAnsi="Times New Roman" w:cs="Times New Roman"/>
          <w:color w:val="9C27B0"/>
          <w:sz w:val="28"/>
          <w:szCs w:val="28"/>
        </w:rPr>
        <w:t>GoogleMap</w:t>
      </w:r>
      <w:proofErr w:type="spellEnd"/>
      <w:r w:rsidRPr="00AC421B">
        <w:rPr>
          <w:rStyle w:val="pln"/>
          <w:rFonts w:ascii="Times New Roman" w:hAnsi="Times New Roman" w:cs="Times New Roman"/>
          <w:color w:val="37474F"/>
          <w:sz w:val="28"/>
          <w:szCs w:val="28"/>
        </w:rPr>
        <w:t xml:space="preserve"> </w:t>
      </w:r>
      <w:proofErr w:type="spellStart"/>
      <w:r w:rsidRPr="00AC421B">
        <w:rPr>
          <w:rStyle w:val="pln"/>
          <w:rFonts w:ascii="Times New Roman" w:hAnsi="Times New Roman" w:cs="Times New Roman"/>
          <w:color w:val="37474F"/>
          <w:sz w:val="28"/>
          <w:szCs w:val="28"/>
        </w:rPr>
        <w:t>googleMap</w:t>
      </w:r>
      <w:proofErr w:type="spellEnd"/>
      <w:r w:rsidRPr="00AC421B">
        <w:rPr>
          <w:rStyle w:val="pun"/>
          <w:rFonts w:ascii="Times New Roman" w:hAnsi="Times New Roman" w:cs="Times New Roman"/>
          <w:color w:val="37474F"/>
          <w:sz w:val="28"/>
          <w:szCs w:val="28"/>
        </w:rPr>
        <w:t>)</w:t>
      </w:r>
      <w:r w:rsidRPr="00AC421B">
        <w:rPr>
          <w:rStyle w:val="pln"/>
          <w:rFonts w:ascii="Times New Roman" w:hAnsi="Times New Roman" w:cs="Times New Roman"/>
          <w:color w:val="37474F"/>
          <w:sz w:val="28"/>
          <w:szCs w:val="28"/>
        </w:rPr>
        <w:t xml:space="preserve"> </w:t>
      </w:r>
      <w:r w:rsidRPr="00AC421B">
        <w:rPr>
          <w:rStyle w:val="pun"/>
          <w:rFonts w:ascii="Times New Roman" w:hAnsi="Times New Roman" w:cs="Times New Roman"/>
          <w:color w:val="37474F"/>
          <w:sz w:val="28"/>
          <w:szCs w:val="28"/>
        </w:rPr>
        <w:t>{</w:t>
      </w:r>
      <w:r w:rsidRPr="00AC421B">
        <w:rPr>
          <w:rFonts w:ascii="Times New Roman" w:hAnsi="Times New Roman" w:cs="Times New Roman"/>
          <w:color w:val="37474F"/>
          <w:sz w:val="28"/>
          <w:szCs w:val="28"/>
        </w:rPr>
        <w:br/>
      </w:r>
      <w:r w:rsidRPr="00AC421B">
        <w:rPr>
          <w:rStyle w:val="pln"/>
          <w:rFonts w:ascii="Times New Roman" w:hAnsi="Times New Roman" w:cs="Times New Roman"/>
          <w:color w:val="37474F"/>
          <w:sz w:val="28"/>
          <w:szCs w:val="28"/>
        </w:rPr>
        <w:t xml:space="preserve">        </w:t>
      </w:r>
      <w:proofErr w:type="spellStart"/>
      <w:r w:rsidRPr="00AC421B">
        <w:rPr>
          <w:rStyle w:val="pln"/>
          <w:rFonts w:ascii="Times New Roman" w:hAnsi="Times New Roman" w:cs="Times New Roman"/>
          <w:color w:val="37474F"/>
          <w:sz w:val="28"/>
          <w:szCs w:val="28"/>
        </w:rPr>
        <w:t>mMap</w:t>
      </w:r>
      <w:proofErr w:type="spellEnd"/>
      <w:r w:rsidRPr="00AC421B">
        <w:rPr>
          <w:rStyle w:val="pln"/>
          <w:rFonts w:ascii="Times New Roman" w:hAnsi="Times New Roman" w:cs="Times New Roman"/>
          <w:color w:val="37474F"/>
          <w:sz w:val="28"/>
          <w:szCs w:val="28"/>
        </w:rPr>
        <w:t xml:space="preserve"> </w:t>
      </w:r>
      <w:r w:rsidRPr="00AC421B">
        <w:rPr>
          <w:rStyle w:val="pun"/>
          <w:rFonts w:ascii="Times New Roman" w:hAnsi="Times New Roman" w:cs="Times New Roman"/>
          <w:color w:val="37474F"/>
          <w:sz w:val="28"/>
          <w:szCs w:val="28"/>
        </w:rPr>
        <w:t>=</w:t>
      </w:r>
      <w:r w:rsidRPr="00AC421B">
        <w:rPr>
          <w:rStyle w:val="pln"/>
          <w:rFonts w:ascii="Times New Roman" w:hAnsi="Times New Roman" w:cs="Times New Roman"/>
          <w:color w:val="37474F"/>
          <w:sz w:val="28"/>
          <w:szCs w:val="28"/>
        </w:rPr>
        <w:t xml:space="preserve"> </w:t>
      </w:r>
      <w:proofErr w:type="spellStart"/>
      <w:r w:rsidRPr="00AC421B">
        <w:rPr>
          <w:rStyle w:val="pln"/>
          <w:rFonts w:ascii="Times New Roman" w:hAnsi="Times New Roman" w:cs="Times New Roman"/>
          <w:color w:val="37474F"/>
          <w:sz w:val="28"/>
          <w:szCs w:val="28"/>
        </w:rPr>
        <w:t>googleMap</w:t>
      </w:r>
      <w:proofErr w:type="spellEnd"/>
      <w:r w:rsidRPr="00AC421B">
        <w:rPr>
          <w:rStyle w:val="pun"/>
          <w:rFonts w:ascii="Times New Roman" w:hAnsi="Times New Roman" w:cs="Times New Roman"/>
          <w:color w:val="37474F"/>
          <w:sz w:val="28"/>
          <w:szCs w:val="28"/>
        </w:rPr>
        <w:t>;</w:t>
      </w:r>
      <w:r w:rsidRPr="00AC421B">
        <w:rPr>
          <w:rFonts w:ascii="Times New Roman" w:hAnsi="Times New Roman" w:cs="Times New Roman"/>
          <w:color w:val="37474F"/>
          <w:sz w:val="28"/>
          <w:szCs w:val="28"/>
        </w:rPr>
        <w:br/>
      </w:r>
      <w:r w:rsidRPr="00AC421B">
        <w:rPr>
          <w:rFonts w:ascii="Times New Roman" w:hAnsi="Times New Roman" w:cs="Times New Roman"/>
          <w:color w:val="37474F"/>
          <w:sz w:val="28"/>
          <w:szCs w:val="28"/>
        </w:rPr>
        <w:br/>
      </w:r>
      <w:r w:rsidRPr="00AC421B">
        <w:rPr>
          <w:rStyle w:val="pln"/>
          <w:rFonts w:ascii="Times New Roman" w:hAnsi="Times New Roman" w:cs="Times New Roman"/>
          <w:color w:val="37474F"/>
          <w:sz w:val="28"/>
          <w:szCs w:val="28"/>
        </w:rPr>
        <w:t xml:space="preserve">        </w:t>
      </w:r>
      <w:r w:rsidRPr="00AC421B">
        <w:rPr>
          <w:rStyle w:val="com"/>
          <w:rFonts w:ascii="Times New Roman" w:hAnsi="Times New Roman" w:cs="Times New Roman"/>
          <w:color w:val="D81B60"/>
          <w:sz w:val="28"/>
          <w:szCs w:val="28"/>
        </w:rPr>
        <w:t>// Add a marker in Sydney, Australia, and move the camera.</w:t>
      </w:r>
      <w:r w:rsidRPr="00AC421B">
        <w:rPr>
          <w:rFonts w:ascii="Times New Roman" w:hAnsi="Times New Roman" w:cs="Times New Roman"/>
          <w:color w:val="37474F"/>
          <w:sz w:val="28"/>
          <w:szCs w:val="28"/>
        </w:rPr>
        <w:br/>
      </w:r>
      <w:r w:rsidRPr="00AC421B">
        <w:rPr>
          <w:rStyle w:val="pln"/>
          <w:rFonts w:ascii="Times New Roman" w:hAnsi="Times New Roman" w:cs="Times New Roman"/>
          <w:color w:val="37474F"/>
          <w:sz w:val="28"/>
          <w:szCs w:val="28"/>
        </w:rPr>
        <w:t xml:space="preserve">        </w:t>
      </w:r>
      <w:proofErr w:type="spellStart"/>
      <w:r w:rsidRPr="00AC421B">
        <w:rPr>
          <w:rStyle w:val="typ"/>
          <w:rFonts w:ascii="Times New Roman" w:eastAsiaTheme="majorEastAsia" w:hAnsi="Times New Roman" w:cs="Times New Roman"/>
          <w:color w:val="9C27B0"/>
          <w:sz w:val="28"/>
          <w:szCs w:val="28"/>
        </w:rPr>
        <w:t>LatLng</w:t>
      </w:r>
      <w:proofErr w:type="spellEnd"/>
      <w:r w:rsidRPr="00AC421B">
        <w:rPr>
          <w:rStyle w:val="pln"/>
          <w:rFonts w:ascii="Times New Roman" w:hAnsi="Times New Roman" w:cs="Times New Roman"/>
          <w:color w:val="37474F"/>
          <w:sz w:val="28"/>
          <w:szCs w:val="28"/>
        </w:rPr>
        <w:t xml:space="preserve"> </w:t>
      </w:r>
      <w:proofErr w:type="spellStart"/>
      <w:r w:rsidRPr="00AC421B">
        <w:rPr>
          <w:rStyle w:val="pln"/>
          <w:rFonts w:ascii="Times New Roman" w:hAnsi="Times New Roman" w:cs="Times New Roman"/>
          <w:color w:val="37474F"/>
          <w:sz w:val="28"/>
          <w:szCs w:val="28"/>
        </w:rPr>
        <w:t>sydney</w:t>
      </w:r>
      <w:proofErr w:type="spellEnd"/>
      <w:r w:rsidRPr="00AC421B">
        <w:rPr>
          <w:rStyle w:val="pln"/>
          <w:rFonts w:ascii="Times New Roman" w:hAnsi="Times New Roman" w:cs="Times New Roman"/>
          <w:color w:val="37474F"/>
          <w:sz w:val="28"/>
          <w:szCs w:val="28"/>
        </w:rPr>
        <w:t xml:space="preserve"> </w:t>
      </w:r>
      <w:r w:rsidRPr="00AC421B">
        <w:rPr>
          <w:rStyle w:val="pun"/>
          <w:rFonts w:ascii="Times New Roman" w:hAnsi="Times New Roman" w:cs="Times New Roman"/>
          <w:color w:val="37474F"/>
          <w:sz w:val="28"/>
          <w:szCs w:val="28"/>
        </w:rPr>
        <w:t>=</w:t>
      </w:r>
      <w:r w:rsidRPr="00AC421B">
        <w:rPr>
          <w:rStyle w:val="pln"/>
          <w:rFonts w:ascii="Times New Roman" w:hAnsi="Times New Roman" w:cs="Times New Roman"/>
          <w:color w:val="37474F"/>
          <w:sz w:val="28"/>
          <w:szCs w:val="28"/>
        </w:rPr>
        <w:t xml:space="preserve"> </w:t>
      </w:r>
      <w:r w:rsidRPr="00AC421B">
        <w:rPr>
          <w:rStyle w:val="kwd"/>
          <w:rFonts w:ascii="Times New Roman" w:eastAsiaTheme="majorEastAsia" w:hAnsi="Times New Roman" w:cs="Times New Roman"/>
          <w:color w:val="3B78E7"/>
          <w:sz w:val="28"/>
          <w:szCs w:val="28"/>
        </w:rPr>
        <w:t>new</w:t>
      </w:r>
      <w:r w:rsidRPr="00AC421B">
        <w:rPr>
          <w:rStyle w:val="pln"/>
          <w:rFonts w:ascii="Times New Roman" w:hAnsi="Times New Roman" w:cs="Times New Roman"/>
          <w:color w:val="37474F"/>
          <w:sz w:val="28"/>
          <w:szCs w:val="28"/>
        </w:rPr>
        <w:t xml:space="preserve"> </w:t>
      </w:r>
      <w:proofErr w:type="spellStart"/>
      <w:r w:rsidRPr="00AC421B">
        <w:rPr>
          <w:rStyle w:val="typ"/>
          <w:rFonts w:ascii="Times New Roman" w:eastAsiaTheme="majorEastAsia" w:hAnsi="Times New Roman" w:cs="Times New Roman"/>
          <w:color w:val="9C27B0"/>
          <w:sz w:val="28"/>
          <w:szCs w:val="28"/>
        </w:rPr>
        <w:t>LatLng</w:t>
      </w:r>
      <w:proofErr w:type="spellEnd"/>
      <w:r w:rsidRPr="00AC421B">
        <w:rPr>
          <w:rStyle w:val="pun"/>
          <w:rFonts w:ascii="Times New Roman" w:hAnsi="Times New Roman" w:cs="Times New Roman"/>
          <w:color w:val="37474F"/>
          <w:sz w:val="28"/>
          <w:szCs w:val="28"/>
        </w:rPr>
        <w:t>(-</w:t>
      </w:r>
      <w:r w:rsidRPr="00AC421B">
        <w:rPr>
          <w:rStyle w:val="lit"/>
          <w:rFonts w:ascii="Times New Roman" w:hAnsi="Times New Roman" w:cs="Times New Roman"/>
          <w:color w:val="F4511E"/>
          <w:sz w:val="28"/>
          <w:szCs w:val="28"/>
        </w:rPr>
        <w:t>34</w:t>
      </w:r>
      <w:r w:rsidRPr="00AC421B">
        <w:rPr>
          <w:rStyle w:val="pun"/>
          <w:rFonts w:ascii="Times New Roman" w:hAnsi="Times New Roman" w:cs="Times New Roman"/>
          <w:color w:val="37474F"/>
          <w:sz w:val="28"/>
          <w:szCs w:val="28"/>
        </w:rPr>
        <w:t>,</w:t>
      </w:r>
      <w:r w:rsidRPr="00AC421B">
        <w:rPr>
          <w:rStyle w:val="pln"/>
          <w:rFonts w:ascii="Times New Roman" w:hAnsi="Times New Roman" w:cs="Times New Roman"/>
          <w:color w:val="37474F"/>
          <w:sz w:val="28"/>
          <w:szCs w:val="28"/>
        </w:rPr>
        <w:t xml:space="preserve"> </w:t>
      </w:r>
      <w:r w:rsidRPr="00AC421B">
        <w:rPr>
          <w:rStyle w:val="lit"/>
          <w:rFonts w:ascii="Times New Roman" w:hAnsi="Times New Roman" w:cs="Times New Roman"/>
          <w:color w:val="F4511E"/>
          <w:sz w:val="28"/>
          <w:szCs w:val="28"/>
        </w:rPr>
        <w:t>151</w:t>
      </w:r>
      <w:r w:rsidRPr="00AC421B">
        <w:rPr>
          <w:rStyle w:val="pun"/>
          <w:rFonts w:ascii="Times New Roman" w:hAnsi="Times New Roman" w:cs="Times New Roman"/>
          <w:color w:val="37474F"/>
          <w:sz w:val="28"/>
          <w:szCs w:val="28"/>
        </w:rPr>
        <w:t>);</w:t>
      </w:r>
      <w:r w:rsidRPr="00AC421B">
        <w:rPr>
          <w:rFonts w:ascii="Times New Roman" w:hAnsi="Times New Roman" w:cs="Times New Roman"/>
          <w:color w:val="37474F"/>
          <w:sz w:val="28"/>
          <w:szCs w:val="28"/>
        </w:rPr>
        <w:br/>
      </w:r>
      <w:r w:rsidRPr="00AC421B">
        <w:rPr>
          <w:rStyle w:val="pln"/>
          <w:rFonts w:ascii="Times New Roman" w:hAnsi="Times New Roman" w:cs="Times New Roman"/>
          <w:color w:val="37474F"/>
          <w:sz w:val="28"/>
          <w:szCs w:val="28"/>
        </w:rPr>
        <w:t xml:space="preserve">        </w:t>
      </w:r>
      <w:proofErr w:type="spellStart"/>
      <w:r w:rsidRPr="00AC421B">
        <w:rPr>
          <w:rStyle w:val="pln"/>
          <w:rFonts w:ascii="Times New Roman" w:hAnsi="Times New Roman" w:cs="Times New Roman"/>
          <w:color w:val="37474F"/>
          <w:sz w:val="28"/>
          <w:szCs w:val="28"/>
        </w:rPr>
        <w:t>mMap</w:t>
      </w:r>
      <w:r w:rsidRPr="00AC421B">
        <w:rPr>
          <w:rStyle w:val="pun"/>
          <w:rFonts w:ascii="Times New Roman" w:hAnsi="Times New Roman" w:cs="Times New Roman"/>
          <w:color w:val="37474F"/>
          <w:sz w:val="28"/>
          <w:szCs w:val="28"/>
        </w:rPr>
        <w:t>.</w:t>
      </w:r>
      <w:r w:rsidRPr="00AC421B">
        <w:rPr>
          <w:rStyle w:val="pln"/>
          <w:rFonts w:ascii="Times New Roman" w:hAnsi="Times New Roman" w:cs="Times New Roman"/>
          <w:color w:val="37474F"/>
          <w:sz w:val="28"/>
          <w:szCs w:val="28"/>
        </w:rPr>
        <w:t>addMarker</w:t>
      </w:r>
      <w:proofErr w:type="spellEnd"/>
      <w:r w:rsidRPr="00AC421B">
        <w:rPr>
          <w:rStyle w:val="pun"/>
          <w:rFonts w:ascii="Times New Roman" w:hAnsi="Times New Roman" w:cs="Times New Roman"/>
          <w:color w:val="37474F"/>
          <w:sz w:val="28"/>
          <w:szCs w:val="28"/>
        </w:rPr>
        <w:t>(</w:t>
      </w:r>
      <w:r w:rsidRPr="00AC421B">
        <w:rPr>
          <w:rStyle w:val="kwd"/>
          <w:rFonts w:ascii="Times New Roman" w:eastAsiaTheme="majorEastAsia" w:hAnsi="Times New Roman" w:cs="Times New Roman"/>
          <w:color w:val="3B78E7"/>
          <w:sz w:val="28"/>
          <w:szCs w:val="28"/>
        </w:rPr>
        <w:t>new</w:t>
      </w:r>
      <w:r w:rsidRPr="00AC421B">
        <w:rPr>
          <w:rStyle w:val="pln"/>
          <w:rFonts w:ascii="Times New Roman" w:hAnsi="Times New Roman" w:cs="Times New Roman"/>
          <w:color w:val="37474F"/>
          <w:sz w:val="28"/>
          <w:szCs w:val="28"/>
        </w:rPr>
        <w:t xml:space="preserve"> </w:t>
      </w:r>
      <w:proofErr w:type="spellStart"/>
      <w:r w:rsidRPr="00AC421B">
        <w:rPr>
          <w:rStyle w:val="typ"/>
          <w:rFonts w:ascii="Times New Roman" w:eastAsiaTheme="majorEastAsia" w:hAnsi="Times New Roman" w:cs="Times New Roman"/>
          <w:color w:val="9C27B0"/>
          <w:sz w:val="28"/>
          <w:szCs w:val="28"/>
        </w:rPr>
        <w:t>MarkerOptions</w:t>
      </w:r>
      <w:proofErr w:type="spellEnd"/>
      <w:r w:rsidRPr="00AC421B">
        <w:rPr>
          <w:rStyle w:val="pun"/>
          <w:rFonts w:ascii="Times New Roman" w:hAnsi="Times New Roman" w:cs="Times New Roman"/>
          <w:color w:val="37474F"/>
          <w:sz w:val="28"/>
          <w:szCs w:val="28"/>
        </w:rPr>
        <w:t>().</w:t>
      </w:r>
      <w:r w:rsidRPr="00AC421B">
        <w:rPr>
          <w:rStyle w:val="pln"/>
          <w:rFonts w:ascii="Times New Roman" w:hAnsi="Times New Roman" w:cs="Times New Roman"/>
          <w:color w:val="37474F"/>
          <w:sz w:val="28"/>
          <w:szCs w:val="28"/>
        </w:rPr>
        <w:t>position</w:t>
      </w:r>
      <w:r w:rsidRPr="00AC421B">
        <w:rPr>
          <w:rStyle w:val="pun"/>
          <w:rFonts w:ascii="Times New Roman" w:hAnsi="Times New Roman" w:cs="Times New Roman"/>
          <w:color w:val="37474F"/>
          <w:sz w:val="28"/>
          <w:szCs w:val="28"/>
        </w:rPr>
        <w:t>(</w:t>
      </w:r>
      <w:proofErr w:type="spellStart"/>
      <w:r w:rsidRPr="00AC421B">
        <w:rPr>
          <w:rStyle w:val="pln"/>
          <w:rFonts w:ascii="Times New Roman" w:hAnsi="Times New Roman" w:cs="Times New Roman"/>
          <w:color w:val="37474F"/>
          <w:sz w:val="28"/>
          <w:szCs w:val="28"/>
        </w:rPr>
        <w:t>sydney</w:t>
      </w:r>
      <w:proofErr w:type="spellEnd"/>
      <w:r w:rsidRPr="00AC421B">
        <w:rPr>
          <w:rStyle w:val="pun"/>
          <w:rFonts w:ascii="Times New Roman" w:hAnsi="Times New Roman" w:cs="Times New Roman"/>
          <w:color w:val="37474F"/>
          <w:sz w:val="28"/>
          <w:szCs w:val="28"/>
        </w:rPr>
        <w:t>).</w:t>
      </w:r>
      <w:r w:rsidRPr="00AC421B">
        <w:rPr>
          <w:rStyle w:val="pln"/>
          <w:rFonts w:ascii="Times New Roman" w:hAnsi="Times New Roman" w:cs="Times New Roman"/>
          <w:color w:val="37474F"/>
          <w:sz w:val="28"/>
          <w:szCs w:val="28"/>
        </w:rPr>
        <w:t>title</w:t>
      </w:r>
      <w:r w:rsidRPr="00AC421B">
        <w:rPr>
          <w:rStyle w:val="pun"/>
          <w:rFonts w:ascii="Times New Roman" w:hAnsi="Times New Roman" w:cs="Times New Roman"/>
          <w:color w:val="37474F"/>
          <w:sz w:val="28"/>
          <w:szCs w:val="28"/>
        </w:rPr>
        <w:t>(</w:t>
      </w:r>
      <w:r w:rsidRPr="00AC421B">
        <w:rPr>
          <w:rStyle w:val="str"/>
          <w:rFonts w:ascii="Times New Roman" w:hAnsi="Times New Roman" w:cs="Times New Roman"/>
          <w:color w:val="0D904F"/>
          <w:sz w:val="28"/>
          <w:szCs w:val="28"/>
        </w:rPr>
        <w:t>"Marker in Sydney"</w:t>
      </w:r>
      <w:r w:rsidRPr="00AC421B">
        <w:rPr>
          <w:rStyle w:val="pun"/>
          <w:rFonts w:ascii="Times New Roman" w:hAnsi="Times New Roman" w:cs="Times New Roman"/>
          <w:color w:val="37474F"/>
          <w:sz w:val="28"/>
          <w:szCs w:val="28"/>
        </w:rPr>
        <w:t>));</w:t>
      </w:r>
      <w:r w:rsidRPr="00AC421B">
        <w:rPr>
          <w:rFonts w:ascii="Times New Roman" w:hAnsi="Times New Roman" w:cs="Times New Roman"/>
          <w:color w:val="37474F"/>
          <w:sz w:val="28"/>
          <w:szCs w:val="28"/>
        </w:rPr>
        <w:br/>
      </w:r>
      <w:r w:rsidRPr="00AC421B">
        <w:rPr>
          <w:rStyle w:val="pln"/>
          <w:rFonts w:ascii="Times New Roman" w:hAnsi="Times New Roman" w:cs="Times New Roman"/>
          <w:color w:val="37474F"/>
          <w:sz w:val="28"/>
          <w:szCs w:val="28"/>
        </w:rPr>
        <w:t xml:space="preserve">        </w:t>
      </w:r>
      <w:proofErr w:type="spellStart"/>
      <w:r w:rsidRPr="00AC421B">
        <w:rPr>
          <w:rStyle w:val="pln"/>
          <w:rFonts w:ascii="Times New Roman" w:hAnsi="Times New Roman" w:cs="Times New Roman"/>
          <w:color w:val="37474F"/>
          <w:sz w:val="28"/>
          <w:szCs w:val="28"/>
        </w:rPr>
        <w:t>mMap</w:t>
      </w:r>
      <w:r w:rsidRPr="00AC421B">
        <w:rPr>
          <w:rStyle w:val="pun"/>
          <w:rFonts w:ascii="Times New Roman" w:hAnsi="Times New Roman" w:cs="Times New Roman"/>
          <w:color w:val="37474F"/>
          <w:sz w:val="28"/>
          <w:szCs w:val="28"/>
        </w:rPr>
        <w:t>.</w:t>
      </w:r>
      <w:r w:rsidRPr="00AC421B">
        <w:rPr>
          <w:rStyle w:val="pln"/>
          <w:rFonts w:ascii="Times New Roman" w:hAnsi="Times New Roman" w:cs="Times New Roman"/>
          <w:color w:val="37474F"/>
          <w:sz w:val="28"/>
          <w:szCs w:val="28"/>
        </w:rPr>
        <w:t>moveCamera</w:t>
      </w:r>
      <w:proofErr w:type="spellEnd"/>
      <w:r w:rsidRPr="00AC421B">
        <w:rPr>
          <w:rStyle w:val="pun"/>
          <w:rFonts w:ascii="Times New Roman" w:hAnsi="Times New Roman" w:cs="Times New Roman"/>
          <w:color w:val="37474F"/>
          <w:sz w:val="28"/>
          <w:szCs w:val="28"/>
        </w:rPr>
        <w:t>(</w:t>
      </w:r>
      <w:proofErr w:type="spellStart"/>
      <w:r w:rsidRPr="00AC421B">
        <w:rPr>
          <w:rStyle w:val="typ"/>
          <w:rFonts w:ascii="Times New Roman" w:eastAsiaTheme="majorEastAsia" w:hAnsi="Times New Roman" w:cs="Times New Roman"/>
          <w:color w:val="9C27B0"/>
          <w:sz w:val="28"/>
          <w:szCs w:val="28"/>
        </w:rPr>
        <w:t>CameraUpdateFactory</w:t>
      </w:r>
      <w:r w:rsidRPr="00AC421B">
        <w:rPr>
          <w:rStyle w:val="pun"/>
          <w:rFonts w:ascii="Times New Roman" w:hAnsi="Times New Roman" w:cs="Times New Roman"/>
          <w:color w:val="37474F"/>
          <w:sz w:val="28"/>
          <w:szCs w:val="28"/>
        </w:rPr>
        <w:t>.</w:t>
      </w:r>
      <w:r w:rsidRPr="00AC421B">
        <w:rPr>
          <w:rStyle w:val="pln"/>
          <w:rFonts w:ascii="Times New Roman" w:hAnsi="Times New Roman" w:cs="Times New Roman"/>
          <w:color w:val="37474F"/>
          <w:sz w:val="28"/>
          <w:szCs w:val="28"/>
        </w:rPr>
        <w:t>newLatLng</w:t>
      </w:r>
      <w:proofErr w:type="spellEnd"/>
      <w:r w:rsidRPr="00AC421B">
        <w:rPr>
          <w:rStyle w:val="pun"/>
          <w:rFonts w:ascii="Times New Roman" w:hAnsi="Times New Roman" w:cs="Times New Roman"/>
          <w:color w:val="37474F"/>
          <w:sz w:val="28"/>
          <w:szCs w:val="28"/>
        </w:rPr>
        <w:t>(</w:t>
      </w:r>
      <w:proofErr w:type="spellStart"/>
      <w:r w:rsidRPr="00AC421B">
        <w:rPr>
          <w:rStyle w:val="pln"/>
          <w:rFonts w:ascii="Times New Roman" w:hAnsi="Times New Roman" w:cs="Times New Roman"/>
          <w:color w:val="37474F"/>
          <w:sz w:val="28"/>
          <w:szCs w:val="28"/>
        </w:rPr>
        <w:t>sydney</w:t>
      </w:r>
      <w:proofErr w:type="spellEnd"/>
      <w:r w:rsidRPr="00AC421B">
        <w:rPr>
          <w:rStyle w:val="pun"/>
          <w:rFonts w:ascii="Times New Roman" w:hAnsi="Times New Roman" w:cs="Times New Roman"/>
          <w:color w:val="37474F"/>
          <w:sz w:val="28"/>
          <w:szCs w:val="28"/>
        </w:rPr>
        <w:t>));</w:t>
      </w:r>
      <w:r w:rsidRPr="00AC421B">
        <w:rPr>
          <w:rFonts w:ascii="Times New Roman" w:hAnsi="Times New Roman" w:cs="Times New Roman"/>
          <w:color w:val="37474F"/>
          <w:sz w:val="28"/>
          <w:szCs w:val="28"/>
        </w:rPr>
        <w:br/>
      </w:r>
      <w:r w:rsidRPr="00AC421B">
        <w:rPr>
          <w:rStyle w:val="pln"/>
          <w:rFonts w:ascii="Times New Roman" w:hAnsi="Times New Roman" w:cs="Times New Roman"/>
          <w:color w:val="37474F"/>
          <w:sz w:val="28"/>
          <w:szCs w:val="28"/>
        </w:rPr>
        <w:t xml:space="preserve">    </w:t>
      </w:r>
      <w:r w:rsidRPr="00AC421B">
        <w:rPr>
          <w:rStyle w:val="pun"/>
          <w:rFonts w:ascii="Times New Roman" w:hAnsi="Times New Roman" w:cs="Times New Roman"/>
          <w:color w:val="37474F"/>
          <w:sz w:val="28"/>
          <w:szCs w:val="28"/>
        </w:rPr>
        <w:t>}</w:t>
      </w:r>
      <w:r w:rsidRPr="00AC421B">
        <w:rPr>
          <w:rFonts w:ascii="Times New Roman" w:hAnsi="Times New Roman" w:cs="Times New Roman"/>
          <w:color w:val="37474F"/>
          <w:sz w:val="28"/>
          <w:szCs w:val="28"/>
        </w:rPr>
        <w:br/>
      </w:r>
      <w:r w:rsidRPr="00AC421B">
        <w:rPr>
          <w:rStyle w:val="pun"/>
          <w:rFonts w:ascii="Times New Roman" w:hAnsi="Times New Roman" w:cs="Times New Roman"/>
          <w:color w:val="37474F"/>
          <w:sz w:val="28"/>
          <w:szCs w:val="28"/>
        </w:rPr>
        <w:t>}</w:t>
      </w:r>
      <w:r w:rsidRPr="00AC421B">
        <w:rPr>
          <w:rFonts w:ascii="Times New Roman" w:hAnsi="Times New Roman" w:cs="Times New Roman"/>
          <w:color w:val="37474F"/>
          <w:sz w:val="28"/>
          <w:szCs w:val="28"/>
        </w:rPr>
        <w:br/>
      </w:r>
    </w:p>
    <w:p w:rsidR="00AC421B" w:rsidRPr="00AC421B" w:rsidRDefault="00AC421B" w:rsidP="00AC421B">
      <w:pPr>
        <w:pStyle w:val="NormalWeb"/>
        <w:spacing w:before="240" w:beforeAutospacing="0" w:after="240" w:afterAutospacing="0" w:line="360" w:lineRule="atLeast"/>
        <w:rPr>
          <w:color w:val="212121"/>
          <w:sz w:val="28"/>
          <w:szCs w:val="28"/>
        </w:rPr>
      </w:pPr>
      <w:r w:rsidRPr="00AC421B">
        <w:rPr>
          <w:color w:val="212121"/>
          <w:sz w:val="28"/>
          <w:szCs w:val="28"/>
        </w:rPr>
        <w:t>If your maps activity file doesn't contain the above code, replace the contents of the file with the above code, after your package name.</w:t>
      </w:r>
    </w:p>
    <w:p w:rsidR="00AC421B" w:rsidRPr="005A740E" w:rsidRDefault="00AC421B" w:rsidP="00803036">
      <w:pPr>
        <w:rPr>
          <w:b/>
          <w:bCs/>
          <w:color w:val="000000" w:themeColor="text1"/>
          <w:sz w:val="32"/>
          <w:u w:val="none"/>
          <w:shd w:val="clear" w:color="auto" w:fill="FFFFFF"/>
        </w:rPr>
      </w:pPr>
    </w:p>
    <w:sectPr w:rsidR="00AC421B" w:rsidRPr="005A740E" w:rsidSect="00836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433DE"/>
    <w:multiLevelType w:val="multilevel"/>
    <w:tmpl w:val="F23A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0E0C41"/>
    <w:multiLevelType w:val="multilevel"/>
    <w:tmpl w:val="A7CE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5946C2"/>
    <w:multiLevelType w:val="hybridMultilevel"/>
    <w:tmpl w:val="911422D6"/>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
    <w:nsid w:val="14453C9B"/>
    <w:multiLevelType w:val="multilevel"/>
    <w:tmpl w:val="A3AA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1F1C4D"/>
    <w:multiLevelType w:val="hybridMultilevel"/>
    <w:tmpl w:val="FBEAE1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C1A2B21"/>
    <w:multiLevelType w:val="multilevel"/>
    <w:tmpl w:val="916666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0FC6538"/>
    <w:multiLevelType w:val="multilevel"/>
    <w:tmpl w:val="CB50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174700"/>
    <w:multiLevelType w:val="multilevel"/>
    <w:tmpl w:val="276E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054F8D"/>
    <w:multiLevelType w:val="hybridMultilevel"/>
    <w:tmpl w:val="38962DE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nsid w:val="456E4E90"/>
    <w:multiLevelType w:val="multilevel"/>
    <w:tmpl w:val="4AE6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EE5D59"/>
    <w:multiLevelType w:val="multilevel"/>
    <w:tmpl w:val="C9B0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9066CE"/>
    <w:multiLevelType w:val="hybridMultilevel"/>
    <w:tmpl w:val="3CD08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E98515B"/>
    <w:multiLevelType w:val="multilevel"/>
    <w:tmpl w:val="96E44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D11326"/>
    <w:multiLevelType w:val="multilevel"/>
    <w:tmpl w:val="AC98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3002AB"/>
    <w:multiLevelType w:val="multilevel"/>
    <w:tmpl w:val="0B8A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CB1AA1"/>
    <w:multiLevelType w:val="multilevel"/>
    <w:tmpl w:val="82D48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7874CB6"/>
    <w:multiLevelType w:val="multilevel"/>
    <w:tmpl w:val="6892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0451C9"/>
    <w:multiLevelType w:val="multilevel"/>
    <w:tmpl w:val="C9E27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11"/>
  </w:num>
  <w:num w:numId="4">
    <w:abstractNumId w:val="4"/>
  </w:num>
  <w:num w:numId="5">
    <w:abstractNumId w:val="10"/>
  </w:num>
  <w:num w:numId="6">
    <w:abstractNumId w:val="13"/>
  </w:num>
  <w:num w:numId="7">
    <w:abstractNumId w:val="15"/>
  </w:num>
  <w:num w:numId="8">
    <w:abstractNumId w:val="7"/>
  </w:num>
  <w:num w:numId="9">
    <w:abstractNumId w:val="9"/>
  </w:num>
  <w:num w:numId="10">
    <w:abstractNumId w:val="16"/>
  </w:num>
  <w:num w:numId="11">
    <w:abstractNumId w:val="6"/>
  </w:num>
  <w:num w:numId="12">
    <w:abstractNumId w:val="1"/>
  </w:num>
  <w:num w:numId="13">
    <w:abstractNumId w:val="3"/>
  </w:num>
  <w:num w:numId="14">
    <w:abstractNumId w:val="12"/>
  </w:num>
  <w:num w:numId="15">
    <w:abstractNumId w:val="0"/>
  </w:num>
  <w:num w:numId="16">
    <w:abstractNumId w:val="14"/>
  </w:num>
  <w:num w:numId="17">
    <w:abstractNumId w:val="1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03036"/>
    <w:rsid w:val="000117B2"/>
    <w:rsid w:val="000344BA"/>
    <w:rsid w:val="00053F1A"/>
    <w:rsid w:val="000544A9"/>
    <w:rsid w:val="0006465A"/>
    <w:rsid w:val="000718CF"/>
    <w:rsid w:val="0007430E"/>
    <w:rsid w:val="00093DE9"/>
    <w:rsid w:val="000E1F04"/>
    <w:rsid w:val="00165F62"/>
    <w:rsid w:val="001979D2"/>
    <w:rsid w:val="001A037A"/>
    <w:rsid w:val="001F592F"/>
    <w:rsid w:val="00215554"/>
    <w:rsid w:val="00223150"/>
    <w:rsid w:val="00251BEF"/>
    <w:rsid w:val="00280D47"/>
    <w:rsid w:val="002A6ADF"/>
    <w:rsid w:val="002B0D94"/>
    <w:rsid w:val="002F1596"/>
    <w:rsid w:val="002F24F7"/>
    <w:rsid w:val="00306F86"/>
    <w:rsid w:val="00330E60"/>
    <w:rsid w:val="00365BBD"/>
    <w:rsid w:val="003A1DEF"/>
    <w:rsid w:val="003D2AE7"/>
    <w:rsid w:val="003D6AA5"/>
    <w:rsid w:val="003F4AE8"/>
    <w:rsid w:val="0041093F"/>
    <w:rsid w:val="0041346D"/>
    <w:rsid w:val="00422E5C"/>
    <w:rsid w:val="004253D1"/>
    <w:rsid w:val="00471BBF"/>
    <w:rsid w:val="004C2C2C"/>
    <w:rsid w:val="005004BA"/>
    <w:rsid w:val="00504926"/>
    <w:rsid w:val="005168EE"/>
    <w:rsid w:val="0053567E"/>
    <w:rsid w:val="005644C8"/>
    <w:rsid w:val="00571EA0"/>
    <w:rsid w:val="00572114"/>
    <w:rsid w:val="005A740E"/>
    <w:rsid w:val="005C5B08"/>
    <w:rsid w:val="005E5091"/>
    <w:rsid w:val="00637E41"/>
    <w:rsid w:val="00641B3B"/>
    <w:rsid w:val="00641D04"/>
    <w:rsid w:val="006627BD"/>
    <w:rsid w:val="0067616D"/>
    <w:rsid w:val="006A01AE"/>
    <w:rsid w:val="006A23A3"/>
    <w:rsid w:val="006E6A52"/>
    <w:rsid w:val="006F1237"/>
    <w:rsid w:val="00741873"/>
    <w:rsid w:val="00760D9E"/>
    <w:rsid w:val="007C4757"/>
    <w:rsid w:val="007C5D24"/>
    <w:rsid w:val="00803036"/>
    <w:rsid w:val="00836383"/>
    <w:rsid w:val="00836B33"/>
    <w:rsid w:val="00842BCD"/>
    <w:rsid w:val="0093419B"/>
    <w:rsid w:val="0094653C"/>
    <w:rsid w:val="00991CD9"/>
    <w:rsid w:val="009F4FB0"/>
    <w:rsid w:val="00A6149C"/>
    <w:rsid w:val="00A6668B"/>
    <w:rsid w:val="00A92384"/>
    <w:rsid w:val="00AC421B"/>
    <w:rsid w:val="00AD754C"/>
    <w:rsid w:val="00AE1F40"/>
    <w:rsid w:val="00B15CD8"/>
    <w:rsid w:val="00B5170C"/>
    <w:rsid w:val="00B852B4"/>
    <w:rsid w:val="00BC61F0"/>
    <w:rsid w:val="00BD5BAE"/>
    <w:rsid w:val="00BF6CE6"/>
    <w:rsid w:val="00C0080F"/>
    <w:rsid w:val="00C735EC"/>
    <w:rsid w:val="00C73810"/>
    <w:rsid w:val="00C85587"/>
    <w:rsid w:val="00C856CD"/>
    <w:rsid w:val="00CB731F"/>
    <w:rsid w:val="00CD4D34"/>
    <w:rsid w:val="00CE48B7"/>
    <w:rsid w:val="00D0070D"/>
    <w:rsid w:val="00D05483"/>
    <w:rsid w:val="00D11CE1"/>
    <w:rsid w:val="00D153E9"/>
    <w:rsid w:val="00D25708"/>
    <w:rsid w:val="00D75D6B"/>
    <w:rsid w:val="00D8714F"/>
    <w:rsid w:val="00D9783F"/>
    <w:rsid w:val="00DB73B6"/>
    <w:rsid w:val="00DD2E34"/>
    <w:rsid w:val="00E24EA6"/>
    <w:rsid w:val="00E368B4"/>
    <w:rsid w:val="00E554F4"/>
    <w:rsid w:val="00E70FDC"/>
    <w:rsid w:val="00EB7E44"/>
    <w:rsid w:val="00EC3642"/>
    <w:rsid w:val="00ED539D"/>
    <w:rsid w:val="00EE0B90"/>
    <w:rsid w:val="00F049AA"/>
    <w:rsid w:val="00F40890"/>
    <w:rsid w:val="00F506A8"/>
    <w:rsid w:val="00F77B6B"/>
    <w:rsid w:val="00FC2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F8EA9239-20A3-4D3E-8542-C3F8D020F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258AAF"/>
        <w:sz w:val="24"/>
        <w:szCs w:val="24"/>
        <w:u w:val="single"/>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6B33"/>
  </w:style>
  <w:style w:type="paragraph" w:styleId="Heading1">
    <w:name w:val="heading 1"/>
    <w:basedOn w:val="Normal"/>
    <w:next w:val="Normal"/>
    <w:link w:val="Heading1Char"/>
    <w:uiPriority w:val="9"/>
    <w:qFormat/>
    <w:rsid w:val="00C008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08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F4AE8"/>
    <w:pPr>
      <w:spacing w:before="100" w:beforeAutospacing="1" w:after="100" w:afterAutospacing="1" w:line="240" w:lineRule="auto"/>
      <w:outlineLvl w:val="2"/>
    </w:pPr>
    <w:rPr>
      <w:rFonts w:eastAsia="Times New Roman"/>
      <w:b/>
      <w:bCs/>
      <w:color w:val="auto"/>
      <w:sz w:val="27"/>
      <w:szCs w:val="27"/>
      <w:u w:val="none"/>
    </w:rPr>
  </w:style>
  <w:style w:type="paragraph" w:styleId="Heading4">
    <w:name w:val="heading 4"/>
    <w:basedOn w:val="Normal"/>
    <w:next w:val="Normal"/>
    <w:link w:val="Heading4Char"/>
    <w:uiPriority w:val="9"/>
    <w:semiHidden/>
    <w:unhideWhenUsed/>
    <w:qFormat/>
    <w:rsid w:val="00251B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036"/>
    <w:pPr>
      <w:ind w:left="720"/>
      <w:contextualSpacing/>
    </w:pPr>
  </w:style>
  <w:style w:type="character" w:styleId="Strong">
    <w:name w:val="Strong"/>
    <w:basedOn w:val="DefaultParagraphFont"/>
    <w:uiPriority w:val="22"/>
    <w:qFormat/>
    <w:rsid w:val="005644C8"/>
    <w:rPr>
      <w:b/>
      <w:bCs/>
    </w:rPr>
  </w:style>
  <w:style w:type="character" w:customStyle="1" w:styleId="apple-converted-space">
    <w:name w:val="apple-converted-space"/>
    <w:basedOn w:val="DefaultParagraphFont"/>
    <w:rsid w:val="005644C8"/>
  </w:style>
  <w:style w:type="character" w:styleId="Hyperlink">
    <w:name w:val="Hyperlink"/>
    <w:basedOn w:val="DefaultParagraphFont"/>
    <w:uiPriority w:val="99"/>
    <w:unhideWhenUsed/>
    <w:rsid w:val="005644C8"/>
    <w:rPr>
      <w:color w:val="0000FF"/>
      <w:u w:val="single"/>
    </w:rPr>
  </w:style>
  <w:style w:type="paragraph" w:styleId="NormalWeb">
    <w:name w:val="Normal (Web)"/>
    <w:basedOn w:val="Normal"/>
    <w:uiPriority w:val="99"/>
    <w:unhideWhenUsed/>
    <w:rsid w:val="002A6ADF"/>
    <w:pPr>
      <w:spacing w:before="100" w:beforeAutospacing="1" w:after="100" w:afterAutospacing="1" w:line="240" w:lineRule="auto"/>
    </w:pPr>
    <w:rPr>
      <w:rFonts w:eastAsia="Times New Roman"/>
      <w:color w:val="auto"/>
      <w:u w:val="none"/>
    </w:rPr>
  </w:style>
  <w:style w:type="character" w:styleId="HTMLCode">
    <w:name w:val="HTML Code"/>
    <w:basedOn w:val="DefaultParagraphFont"/>
    <w:uiPriority w:val="99"/>
    <w:semiHidden/>
    <w:unhideWhenUsed/>
    <w:rsid w:val="002A6AD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F4AE8"/>
    <w:rPr>
      <w:rFonts w:eastAsia="Times New Roman"/>
      <w:b/>
      <w:bCs/>
      <w:color w:val="auto"/>
      <w:sz w:val="27"/>
      <w:szCs w:val="27"/>
      <w:u w:val="none"/>
    </w:rPr>
  </w:style>
  <w:style w:type="paragraph" w:styleId="HTMLPreformatted">
    <w:name w:val="HTML Preformatted"/>
    <w:basedOn w:val="Normal"/>
    <w:link w:val="HTMLPreformattedChar"/>
    <w:uiPriority w:val="99"/>
    <w:semiHidden/>
    <w:unhideWhenUsed/>
    <w:rsid w:val="003F4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u w:val="none"/>
    </w:rPr>
  </w:style>
  <w:style w:type="character" w:customStyle="1" w:styleId="HTMLPreformattedChar">
    <w:name w:val="HTML Preformatted Char"/>
    <w:basedOn w:val="DefaultParagraphFont"/>
    <w:link w:val="HTMLPreformatted"/>
    <w:uiPriority w:val="99"/>
    <w:semiHidden/>
    <w:rsid w:val="003F4AE8"/>
    <w:rPr>
      <w:rFonts w:ascii="Courier New" w:eastAsia="Times New Roman" w:hAnsi="Courier New" w:cs="Courier New"/>
      <w:color w:val="auto"/>
      <w:sz w:val="20"/>
      <w:szCs w:val="20"/>
      <w:u w:val="none"/>
    </w:rPr>
  </w:style>
  <w:style w:type="character" w:customStyle="1" w:styleId="hl-keyword">
    <w:name w:val="hl-keyword"/>
    <w:basedOn w:val="DefaultParagraphFont"/>
    <w:rsid w:val="003F4AE8"/>
  </w:style>
  <w:style w:type="character" w:styleId="Emphasis">
    <w:name w:val="Emphasis"/>
    <w:basedOn w:val="DefaultParagraphFont"/>
    <w:uiPriority w:val="20"/>
    <w:qFormat/>
    <w:rsid w:val="003F4AE8"/>
    <w:rPr>
      <w:i/>
      <w:iCs/>
    </w:rPr>
  </w:style>
  <w:style w:type="character" w:customStyle="1" w:styleId="Heading4Char">
    <w:name w:val="Heading 4 Char"/>
    <w:basedOn w:val="DefaultParagraphFont"/>
    <w:link w:val="Heading4"/>
    <w:uiPriority w:val="9"/>
    <w:semiHidden/>
    <w:rsid w:val="00251BEF"/>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C008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0080F"/>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0080F"/>
    <w:rPr>
      <w:color w:val="800080"/>
      <w:u w:val="single"/>
    </w:rPr>
  </w:style>
  <w:style w:type="paragraph" w:customStyle="1" w:styleId="download">
    <w:name w:val="download"/>
    <w:basedOn w:val="Normal"/>
    <w:rsid w:val="00C0080F"/>
    <w:pPr>
      <w:spacing w:before="100" w:beforeAutospacing="1" w:after="100" w:afterAutospacing="1" w:line="240" w:lineRule="auto"/>
    </w:pPr>
    <w:rPr>
      <w:rFonts w:eastAsia="Times New Roman"/>
      <w:color w:val="auto"/>
      <w:u w:val="none"/>
    </w:rPr>
  </w:style>
  <w:style w:type="character" w:customStyle="1" w:styleId="pln">
    <w:name w:val="pln"/>
    <w:basedOn w:val="DefaultParagraphFont"/>
    <w:rsid w:val="00C0080F"/>
  </w:style>
  <w:style w:type="character" w:customStyle="1" w:styleId="pun">
    <w:name w:val="pun"/>
    <w:basedOn w:val="DefaultParagraphFont"/>
    <w:rsid w:val="00C0080F"/>
  </w:style>
  <w:style w:type="character" w:customStyle="1" w:styleId="str">
    <w:name w:val="str"/>
    <w:basedOn w:val="DefaultParagraphFont"/>
    <w:rsid w:val="00C0080F"/>
  </w:style>
  <w:style w:type="character" w:customStyle="1" w:styleId="tag">
    <w:name w:val="tag"/>
    <w:basedOn w:val="DefaultParagraphFont"/>
    <w:rsid w:val="00C0080F"/>
  </w:style>
  <w:style w:type="character" w:customStyle="1" w:styleId="atn">
    <w:name w:val="atn"/>
    <w:basedOn w:val="DefaultParagraphFont"/>
    <w:rsid w:val="00C0080F"/>
  </w:style>
  <w:style w:type="character" w:customStyle="1" w:styleId="atv">
    <w:name w:val="atv"/>
    <w:basedOn w:val="DefaultParagraphFont"/>
    <w:rsid w:val="00C0080F"/>
  </w:style>
  <w:style w:type="character" w:customStyle="1" w:styleId="kwd">
    <w:name w:val="kwd"/>
    <w:basedOn w:val="DefaultParagraphFont"/>
    <w:rsid w:val="00C0080F"/>
  </w:style>
  <w:style w:type="character" w:customStyle="1" w:styleId="typ">
    <w:name w:val="typ"/>
    <w:basedOn w:val="DefaultParagraphFont"/>
    <w:rsid w:val="00C0080F"/>
  </w:style>
  <w:style w:type="character" w:customStyle="1" w:styleId="lit">
    <w:name w:val="lit"/>
    <w:basedOn w:val="DefaultParagraphFont"/>
    <w:rsid w:val="00C0080F"/>
  </w:style>
  <w:style w:type="character" w:customStyle="1" w:styleId="com">
    <w:name w:val="com"/>
    <w:basedOn w:val="DefaultParagraphFont"/>
    <w:rsid w:val="00C0080F"/>
  </w:style>
  <w:style w:type="paragraph" w:customStyle="1" w:styleId="note">
    <w:name w:val="note"/>
    <w:basedOn w:val="Normal"/>
    <w:rsid w:val="000344BA"/>
    <w:pPr>
      <w:spacing w:before="100" w:beforeAutospacing="1" w:after="100" w:afterAutospacing="1" w:line="240" w:lineRule="auto"/>
    </w:pPr>
    <w:rPr>
      <w:rFonts w:eastAsia="Times New Roman"/>
      <w:color w:val="auto"/>
      <w:u w:val="none"/>
    </w:rPr>
  </w:style>
  <w:style w:type="character" w:customStyle="1" w:styleId="mw-headline">
    <w:name w:val="mw-headline"/>
    <w:basedOn w:val="DefaultParagraphFont"/>
    <w:rsid w:val="00AD754C"/>
  </w:style>
  <w:style w:type="character" w:customStyle="1" w:styleId="mw-editsection">
    <w:name w:val="mw-editsection"/>
    <w:basedOn w:val="DefaultParagraphFont"/>
    <w:rsid w:val="00AD754C"/>
  </w:style>
  <w:style w:type="character" w:customStyle="1" w:styleId="mw-editsection-bracket">
    <w:name w:val="mw-editsection-bracket"/>
    <w:basedOn w:val="DefaultParagraphFont"/>
    <w:rsid w:val="00AD7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48652">
      <w:bodyDiv w:val="1"/>
      <w:marLeft w:val="0"/>
      <w:marRight w:val="0"/>
      <w:marTop w:val="0"/>
      <w:marBottom w:val="0"/>
      <w:divBdr>
        <w:top w:val="none" w:sz="0" w:space="0" w:color="auto"/>
        <w:left w:val="none" w:sz="0" w:space="0" w:color="auto"/>
        <w:bottom w:val="none" w:sz="0" w:space="0" w:color="auto"/>
        <w:right w:val="none" w:sz="0" w:space="0" w:color="auto"/>
      </w:divBdr>
      <w:divsChild>
        <w:div w:id="1556161155">
          <w:marLeft w:val="0"/>
          <w:marRight w:val="0"/>
          <w:marTop w:val="0"/>
          <w:marBottom w:val="0"/>
          <w:divBdr>
            <w:top w:val="none" w:sz="0" w:space="0" w:color="auto"/>
            <w:left w:val="none" w:sz="0" w:space="0" w:color="auto"/>
            <w:bottom w:val="none" w:sz="0" w:space="0" w:color="auto"/>
            <w:right w:val="none" w:sz="0" w:space="0" w:color="auto"/>
          </w:divBdr>
          <w:divsChild>
            <w:div w:id="174271500">
              <w:marLeft w:val="0"/>
              <w:marRight w:val="0"/>
              <w:marTop w:val="0"/>
              <w:marBottom w:val="0"/>
              <w:divBdr>
                <w:top w:val="none" w:sz="0" w:space="0" w:color="auto"/>
                <w:left w:val="none" w:sz="0" w:space="0" w:color="auto"/>
                <w:bottom w:val="none" w:sz="0" w:space="0" w:color="auto"/>
                <w:right w:val="none" w:sz="0" w:space="0" w:color="auto"/>
              </w:divBdr>
              <w:divsChild>
                <w:div w:id="95212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342761">
      <w:bodyDiv w:val="1"/>
      <w:marLeft w:val="0"/>
      <w:marRight w:val="0"/>
      <w:marTop w:val="0"/>
      <w:marBottom w:val="0"/>
      <w:divBdr>
        <w:top w:val="none" w:sz="0" w:space="0" w:color="auto"/>
        <w:left w:val="none" w:sz="0" w:space="0" w:color="auto"/>
        <w:bottom w:val="none" w:sz="0" w:space="0" w:color="auto"/>
        <w:right w:val="none" w:sz="0" w:space="0" w:color="auto"/>
      </w:divBdr>
    </w:div>
    <w:div w:id="549146017">
      <w:bodyDiv w:val="1"/>
      <w:marLeft w:val="0"/>
      <w:marRight w:val="0"/>
      <w:marTop w:val="0"/>
      <w:marBottom w:val="0"/>
      <w:divBdr>
        <w:top w:val="none" w:sz="0" w:space="0" w:color="auto"/>
        <w:left w:val="none" w:sz="0" w:space="0" w:color="auto"/>
        <w:bottom w:val="none" w:sz="0" w:space="0" w:color="auto"/>
        <w:right w:val="none" w:sz="0" w:space="0" w:color="auto"/>
      </w:divBdr>
    </w:div>
    <w:div w:id="606813728">
      <w:bodyDiv w:val="1"/>
      <w:marLeft w:val="0"/>
      <w:marRight w:val="0"/>
      <w:marTop w:val="0"/>
      <w:marBottom w:val="0"/>
      <w:divBdr>
        <w:top w:val="none" w:sz="0" w:space="0" w:color="auto"/>
        <w:left w:val="none" w:sz="0" w:space="0" w:color="auto"/>
        <w:bottom w:val="none" w:sz="0" w:space="0" w:color="auto"/>
        <w:right w:val="none" w:sz="0" w:space="0" w:color="auto"/>
      </w:divBdr>
    </w:div>
    <w:div w:id="622883353">
      <w:bodyDiv w:val="1"/>
      <w:marLeft w:val="0"/>
      <w:marRight w:val="0"/>
      <w:marTop w:val="0"/>
      <w:marBottom w:val="0"/>
      <w:divBdr>
        <w:top w:val="none" w:sz="0" w:space="0" w:color="auto"/>
        <w:left w:val="none" w:sz="0" w:space="0" w:color="auto"/>
        <w:bottom w:val="none" w:sz="0" w:space="0" w:color="auto"/>
        <w:right w:val="none" w:sz="0" w:space="0" w:color="auto"/>
      </w:divBdr>
      <w:divsChild>
        <w:div w:id="178830570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42605280">
      <w:bodyDiv w:val="1"/>
      <w:marLeft w:val="0"/>
      <w:marRight w:val="0"/>
      <w:marTop w:val="0"/>
      <w:marBottom w:val="0"/>
      <w:divBdr>
        <w:top w:val="none" w:sz="0" w:space="0" w:color="auto"/>
        <w:left w:val="none" w:sz="0" w:space="0" w:color="auto"/>
        <w:bottom w:val="none" w:sz="0" w:space="0" w:color="auto"/>
        <w:right w:val="none" w:sz="0" w:space="0" w:color="auto"/>
      </w:divBdr>
    </w:div>
    <w:div w:id="743186294">
      <w:bodyDiv w:val="1"/>
      <w:marLeft w:val="0"/>
      <w:marRight w:val="0"/>
      <w:marTop w:val="0"/>
      <w:marBottom w:val="0"/>
      <w:divBdr>
        <w:top w:val="none" w:sz="0" w:space="0" w:color="auto"/>
        <w:left w:val="none" w:sz="0" w:space="0" w:color="auto"/>
        <w:bottom w:val="none" w:sz="0" w:space="0" w:color="auto"/>
        <w:right w:val="none" w:sz="0" w:space="0" w:color="auto"/>
      </w:divBdr>
    </w:div>
    <w:div w:id="852651296">
      <w:bodyDiv w:val="1"/>
      <w:marLeft w:val="0"/>
      <w:marRight w:val="0"/>
      <w:marTop w:val="0"/>
      <w:marBottom w:val="0"/>
      <w:divBdr>
        <w:top w:val="none" w:sz="0" w:space="0" w:color="auto"/>
        <w:left w:val="none" w:sz="0" w:space="0" w:color="auto"/>
        <w:bottom w:val="none" w:sz="0" w:space="0" w:color="auto"/>
        <w:right w:val="none" w:sz="0" w:space="0" w:color="auto"/>
      </w:divBdr>
      <w:divsChild>
        <w:div w:id="1505240413">
          <w:marLeft w:val="0"/>
          <w:marRight w:val="0"/>
          <w:marTop w:val="0"/>
          <w:marBottom w:val="0"/>
          <w:divBdr>
            <w:top w:val="none" w:sz="0" w:space="0" w:color="auto"/>
            <w:left w:val="none" w:sz="0" w:space="0" w:color="auto"/>
            <w:bottom w:val="none" w:sz="0" w:space="0" w:color="auto"/>
            <w:right w:val="none" w:sz="0" w:space="0" w:color="auto"/>
          </w:divBdr>
        </w:div>
      </w:divsChild>
    </w:div>
    <w:div w:id="1111584815">
      <w:bodyDiv w:val="1"/>
      <w:marLeft w:val="0"/>
      <w:marRight w:val="0"/>
      <w:marTop w:val="0"/>
      <w:marBottom w:val="0"/>
      <w:divBdr>
        <w:top w:val="none" w:sz="0" w:space="0" w:color="auto"/>
        <w:left w:val="none" w:sz="0" w:space="0" w:color="auto"/>
        <w:bottom w:val="none" w:sz="0" w:space="0" w:color="auto"/>
        <w:right w:val="none" w:sz="0" w:space="0" w:color="auto"/>
      </w:divBdr>
      <w:divsChild>
        <w:div w:id="880168373">
          <w:marLeft w:val="0"/>
          <w:marRight w:val="0"/>
          <w:marTop w:val="0"/>
          <w:marBottom w:val="0"/>
          <w:divBdr>
            <w:top w:val="none" w:sz="0" w:space="0" w:color="auto"/>
            <w:left w:val="none" w:sz="0" w:space="0" w:color="auto"/>
            <w:bottom w:val="none" w:sz="0" w:space="0" w:color="auto"/>
            <w:right w:val="none" w:sz="0" w:space="0" w:color="auto"/>
          </w:divBdr>
          <w:divsChild>
            <w:div w:id="884218269">
              <w:marLeft w:val="0"/>
              <w:marRight w:val="0"/>
              <w:marTop w:val="0"/>
              <w:marBottom w:val="0"/>
              <w:divBdr>
                <w:top w:val="single" w:sz="6" w:space="0" w:color="E5E5E5"/>
                <w:left w:val="single" w:sz="6" w:space="0" w:color="E5E5E5"/>
                <w:bottom w:val="single" w:sz="2" w:space="0" w:color="E5E5E5"/>
                <w:right w:val="single" w:sz="6" w:space="0" w:color="E5E5E5"/>
              </w:divBdr>
            </w:div>
          </w:divsChild>
        </w:div>
        <w:div w:id="1219391641">
          <w:marLeft w:val="0"/>
          <w:marRight w:val="0"/>
          <w:marTop w:val="0"/>
          <w:marBottom w:val="0"/>
          <w:divBdr>
            <w:top w:val="none" w:sz="0" w:space="0" w:color="auto"/>
            <w:left w:val="none" w:sz="0" w:space="0" w:color="auto"/>
            <w:bottom w:val="none" w:sz="0" w:space="0" w:color="auto"/>
            <w:right w:val="none" w:sz="0" w:space="0" w:color="auto"/>
          </w:divBdr>
          <w:divsChild>
            <w:div w:id="655189761">
              <w:marLeft w:val="0"/>
              <w:marRight w:val="0"/>
              <w:marTop w:val="0"/>
              <w:marBottom w:val="0"/>
              <w:divBdr>
                <w:top w:val="none" w:sz="0" w:space="0" w:color="auto"/>
                <w:left w:val="none" w:sz="0" w:space="0" w:color="auto"/>
                <w:bottom w:val="none" w:sz="0" w:space="0" w:color="auto"/>
                <w:right w:val="none" w:sz="0" w:space="0" w:color="auto"/>
              </w:divBdr>
              <w:divsChild>
                <w:div w:id="96103627">
                  <w:marLeft w:val="300"/>
                  <w:marRight w:val="0"/>
                  <w:marTop w:val="840"/>
                  <w:marBottom w:val="0"/>
                  <w:divBdr>
                    <w:top w:val="none" w:sz="0" w:space="0" w:color="auto"/>
                    <w:left w:val="none" w:sz="0" w:space="0" w:color="auto"/>
                    <w:bottom w:val="none" w:sz="0" w:space="0" w:color="auto"/>
                    <w:right w:val="none" w:sz="0" w:space="0" w:color="auto"/>
                  </w:divBdr>
                  <w:divsChild>
                    <w:div w:id="1685738899">
                      <w:marLeft w:val="0"/>
                      <w:marRight w:val="0"/>
                      <w:marTop w:val="0"/>
                      <w:marBottom w:val="0"/>
                      <w:divBdr>
                        <w:top w:val="single" w:sz="6" w:space="4" w:color="E5E5E5"/>
                        <w:left w:val="single" w:sz="6" w:space="0" w:color="E5E5E5"/>
                        <w:bottom w:val="single" w:sz="6" w:space="4" w:color="E5E5E5"/>
                        <w:right w:val="single" w:sz="6" w:space="0" w:color="E5E5E5"/>
                      </w:divBdr>
                    </w:div>
                  </w:divsChild>
                </w:div>
                <w:div w:id="24133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616217">
      <w:bodyDiv w:val="1"/>
      <w:marLeft w:val="0"/>
      <w:marRight w:val="0"/>
      <w:marTop w:val="0"/>
      <w:marBottom w:val="0"/>
      <w:divBdr>
        <w:top w:val="none" w:sz="0" w:space="0" w:color="auto"/>
        <w:left w:val="none" w:sz="0" w:space="0" w:color="auto"/>
        <w:bottom w:val="none" w:sz="0" w:space="0" w:color="auto"/>
        <w:right w:val="none" w:sz="0" w:space="0" w:color="auto"/>
      </w:divBdr>
      <w:divsChild>
        <w:div w:id="1497570084">
          <w:marLeft w:val="0"/>
          <w:marRight w:val="0"/>
          <w:marTop w:val="0"/>
          <w:marBottom w:val="0"/>
          <w:divBdr>
            <w:top w:val="none" w:sz="0" w:space="0" w:color="auto"/>
            <w:left w:val="none" w:sz="0" w:space="0" w:color="auto"/>
            <w:bottom w:val="none" w:sz="0" w:space="0" w:color="auto"/>
            <w:right w:val="none" w:sz="0" w:space="0" w:color="auto"/>
          </w:divBdr>
          <w:divsChild>
            <w:div w:id="161089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51310">
      <w:bodyDiv w:val="1"/>
      <w:marLeft w:val="0"/>
      <w:marRight w:val="0"/>
      <w:marTop w:val="0"/>
      <w:marBottom w:val="0"/>
      <w:divBdr>
        <w:top w:val="none" w:sz="0" w:space="0" w:color="auto"/>
        <w:left w:val="none" w:sz="0" w:space="0" w:color="auto"/>
        <w:bottom w:val="none" w:sz="0" w:space="0" w:color="auto"/>
        <w:right w:val="none" w:sz="0" w:space="0" w:color="auto"/>
      </w:divBdr>
    </w:div>
    <w:div w:id="1494252052">
      <w:bodyDiv w:val="1"/>
      <w:marLeft w:val="0"/>
      <w:marRight w:val="0"/>
      <w:marTop w:val="0"/>
      <w:marBottom w:val="0"/>
      <w:divBdr>
        <w:top w:val="none" w:sz="0" w:space="0" w:color="auto"/>
        <w:left w:val="none" w:sz="0" w:space="0" w:color="auto"/>
        <w:bottom w:val="none" w:sz="0" w:space="0" w:color="auto"/>
        <w:right w:val="none" w:sz="0" w:space="0" w:color="auto"/>
      </w:divBdr>
    </w:div>
    <w:div w:id="1602833897">
      <w:bodyDiv w:val="1"/>
      <w:marLeft w:val="0"/>
      <w:marRight w:val="0"/>
      <w:marTop w:val="0"/>
      <w:marBottom w:val="0"/>
      <w:divBdr>
        <w:top w:val="none" w:sz="0" w:space="0" w:color="auto"/>
        <w:left w:val="none" w:sz="0" w:space="0" w:color="auto"/>
        <w:bottom w:val="none" w:sz="0" w:space="0" w:color="auto"/>
        <w:right w:val="none" w:sz="0" w:space="0" w:color="auto"/>
      </w:divBdr>
    </w:div>
    <w:div w:id="1698047168">
      <w:bodyDiv w:val="1"/>
      <w:marLeft w:val="0"/>
      <w:marRight w:val="0"/>
      <w:marTop w:val="0"/>
      <w:marBottom w:val="0"/>
      <w:divBdr>
        <w:top w:val="none" w:sz="0" w:space="0" w:color="auto"/>
        <w:left w:val="none" w:sz="0" w:space="0" w:color="auto"/>
        <w:bottom w:val="none" w:sz="0" w:space="0" w:color="auto"/>
        <w:right w:val="none" w:sz="0" w:space="0" w:color="auto"/>
      </w:divBdr>
      <w:divsChild>
        <w:div w:id="359208528">
          <w:marLeft w:val="0"/>
          <w:marRight w:val="0"/>
          <w:marTop w:val="0"/>
          <w:marBottom w:val="0"/>
          <w:divBdr>
            <w:top w:val="none" w:sz="0" w:space="0" w:color="auto"/>
            <w:left w:val="none" w:sz="0" w:space="0" w:color="auto"/>
            <w:bottom w:val="none" w:sz="0" w:space="0" w:color="auto"/>
            <w:right w:val="none" w:sz="0" w:space="0" w:color="auto"/>
          </w:divBdr>
        </w:div>
        <w:div w:id="430860982">
          <w:marLeft w:val="0"/>
          <w:marRight w:val="0"/>
          <w:marTop w:val="0"/>
          <w:marBottom w:val="0"/>
          <w:divBdr>
            <w:top w:val="none" w:sz="0" w:space="0" w:color="auto"/>
            <w:left w:val="none" w:sz="0" w:space="0" w:color="auto"/>
            <w:bottom w:val="none" w:sz="0" w:space="0" w:color="auto"/>
            <w:right w:val="none" w:sz="0" w:space="0" w:color="auto"/>
          </w:divBdr>
        </w:div>
        <w:div w:id="2068646825">
          <w:marLeft w:val="0"/>
          <w:marRight w:val="0"/>
          <w:marTop w:val="0"/>
          <w:marBottom w:val="0"/>
          <w:divBdr>
            <w:top w:val="none" w:sz="0" w:space="0" w:color="auto"/>
            <w:left w:val="none" w:sz="0" w:space="0" w:color="auto"/>
            <w:bottom w:val="none" w:sz="0" w:space="0" w:color="auto"/>
            <w:right w:val="none" w:sz="0" w:space="0" w:color="auto"/>
          </w:divBdr>
        </w:div>
        <w:div w:id="1376465204">
          <w:marLeft w:val="0"/>
          <w:marRight w:val="0"/>
          <w:marTop w:val="0"/>
          <w:marBottom w:val="0"/>
          <w:divBdr>
            <w:top w:val="none" w:sz="0" w:space="0" w:color="auto"/>
            <w:left w:val="none" w:sz="0" w:space="0" w:color="auto"/>
            <w:bottom w:val="none" w:sz="0" w:space="0" w:color="auto"/>
            <w:right w:val="none" w:sz="0" w:space="0" w:color="auto"/>
          </w:divBdr>
        </w:div>
      </w:divsChild>
    </w:div>
    <w:div w:id="1719087879">
      <w:bodyDiv w:val="1"/>
      <w:marLeft w:val="0"/>
      <w:marRight w:val="0"/>
      <w:marTop w:val="0"/>
      <w:marBottom w:val="0"/>
      <w:divBdr>
        <w:top w:val="none" w:sz="0" w:space="0" w:color="auto"/>
        <w:left w:val="none" w:sz="0" w:space="0" w:color="auto"/>
        <w:bottom w:val="none" w:sz="0" w:space="0" w:color="auto"/>
        <w:right w:val="none" w:sz="0" w:space="0" w:color="auto"/>
      </w:divBdr>
    </w:div>
    <w:div w:id="1886141769">
      <w:bodyDiv w:val="1"/>
      <w:marLeft w:val="0"/>
      <w:marRight w:val="0"/>
      <w:marTop w:val="0"/>
      <w:marBottom w:val="0"/>
      <w:divBdr>
        <w:top w:val="none" w:sz="0" w:space="0" w:color="auto"/>
        <w:left w:val="none" w:sz="0" w:space="0" w:color="auto"/>
        <w:bottom w:val="none" w:sz="0" w:space="0" w:color="auto"/>
        <w:right w:val="none" w:sz="0" w:space="0" w:color="auto"/>
      </w:divBdr>
      <w:divsChild>
        <w:div w:id="1311447354">
          <w:marLeft w:val="0"/>
          <w:marRight w:val="0"/>
          <w:marTop w:val="0"/>
          <w:marBottom w:val="0"/>
          <w:divBdr>
            <w:top w:val="none" w:sz="0" w:space="0" w:color="auto"/>
            <w:left w:val="none" w:sz="0" w:space="0" w:color="auto"/>
            <w:bottom w:val="none" w:sz="0" w:space="0" w:color="auto"/>
            <w:right w:val="none" w:sz="0" w:space="0" w:color="auto"/>
          </w:divBdr>
        </w:div>
      </w:divsChild>
    </w:div>
    <w:div w:id="199918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reference/android/location/LocationManager.html" TargetMode="External"/><Relationship Id="rId13" Type="http://schemas.openxmlformats.org/officeDocument/2006/relationships/hyperlink" Target="http://developer.android.com/reference/android/location/LocationProvider.html" TargetMode="External"/><Relationship Id="rId18" Type="http://schemas.openxmlformats.org/officeDocument/2006/relationships/hyperlink" Target="https://developers.google.com/maps/documentation/android/"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hyperlink" Target="http://developer.android.com/reference/android/location/Location.html" TargetMode="External"/><Relationship Id="rId12" Type="http://schemas.openxmlformats.org/officeDocument/2006/relationships/hyperlink" Target="http://developer.android.com/reference/android/location/LocationProvider.html" TargetMode="External"/><Relationship Id="rId17" Type="http://schemas.openxmlformats.org/officeDocument/2006/relationships/image" Target="media/image1.png"/><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developer.android.com/reference/com/google/android/gms/location/package-summary.html" TargetMode="External"/><Relationship Id="rId20" Type="http://schemas.openxmlformats.org/officeDocument/2006/relationships/hyperlink" Target="https://developers.google.com/maps/documentation/android-api/signup" TargetMode="External"/><Relationship Id="rId1" Type="http://schemas.openxmlformats.org/officeDocument/2006/relationships/customXml" Target="../customXml/item1.xml"/><Relationship Id="rId6" Type="http://schemas.openxmlformats.org/officeDocument/2006/relationships/hyperlink" Target="http://developer.android.com/reference/com/google/android/gms/location/package-summary.html" TargetMode="External"/><Relationship Id="rId11" Type="http://schemas.openxmlformats.org/officeDocument/2006/relationships/hyperlink" Target="http://developer.android.com/reference/android/location/LocationProvider.html"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developer.android.com/reference/android/location/LocationListener.html" TargetMode="External"/><Relationship Id="rId23" Type="http://schemas.openxmlformats.org/officeDocument/2006/relationships/image" Target="media/image4.png"/><Relationship Id="rId10" Type="http://schemas.openxmlformats.org/officeDocument/2006/relationships/hyperlink" Target="http://developer.android.com/reference/android/location/LocationListener.html" TargetMode="External"/><Relationship Id="rId19" Type="http://schemas.openxmlformats.org/officeDocument/2006/relationships/hyperlink" Target="https://console.developers.google.com/" TargetMode="External"/><Relationship Id="rId4" Type="http://schemas.openxmlformats.org/officeDocument/2006/relationships/settings" Target="settings.xml"/><Relationship Id="rId9" Type="http://schemas.openxmlformats.org/officeDocument/2006/relationships/hyperlink" Target="http://developer.android.com/reference/android/location/LocationProvider.html" TargetMode="External"/><Relationship Id="rId14" Type="http://schemas.openxmlformats.org/officeDocument/2006/relationships/hyperlink" Target="http://developer.android.com/reference/android/location/LocationManager.html" TargetMode="Externa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FD0A9-6B75-48F2-A32B-02EF25CF6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1</Pages>
  <Words>2969</Words>
  <Characters>16928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Mokib Khan</cp:lastModifiedBy>
  <cp:revision>96</cp:revision>
  <dcterms:created xsi:type="dcterms:W3CDTF">2015-06-16T19:10:00Z</dcterms:created>
  <dcterms:modified xsi:type="dcterms:W3CDTF">2016-06-26T11:41:00Z</dcterms:modified>
</cp:coreProperties>
</file>